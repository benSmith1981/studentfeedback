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236"/>
        <w:gridCol w:w="1236"/>
        <w:gridCol w:w="2693"/>
        <w:gridCol w:w="993"/>
        <w:gridCol w:w="1559"/>
        <w:gridCol w:w="303"/>
        <w:gridCol w:w="2674"/>
      </w:tblGrid>
      <w:tr w:rsidR="000036C0" w14:paraId="1BD2384B" w14:textId="77777777" w:rsidTr="46654BA9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63D9CEEF" w14:textId="4ACC6360" w:rsidR="000036C0" w:rsidRPr="00087F3D" w:rsidRDefault="000036C0" w:rsidP="00524970">
            <w:pPr>
              <w:rPr>
                <w:rFonts w:ascii="Open Sans Semibold" w:hAnsi="Open Sans Semibold" w:cs="Open Sans Semibold"/>
                <w:sz w:val="48"/>
                <w:szCs w:val="48"/>
              </w:rPr>
            </w:pPr>
            <w:r w:rsidRPr="00087F3D">
              <w:rPr>
                <w:rFonts w:ascii="Open Sans Semibold" w:hAnsi="Open Sans Semibold" w:cs="Open Sans Semibold"/>
                <w:b/>
                <w:color w:val="2E74B5" w:themeColor="accent1" w:themeShade="BF"/>
                <w:sz w:val="48"/>
                <w:szCs w:val="48"/>
              </w:rPr>
              <w:t xml:space="preserve">Assessment </w:t>
            </w:r>
            <w:r w:rsidR="00DD0D45" w:rsidRPr="00087F3D">
              <w:rPr>
                <w:rFonts w:ascii="Open Sans Semibold" w:hAnsi="Open Sans Semibold" w:cs="Open Sans Semibold"/>
                <w:b/>
                <w:color w:val="2E74B5" w:themeColor="accent1" w:themeShade="BF"/>
                <w:sz w:val="48"/>
                <w:szCs w:val="48"/>
              </w:rPr>
              <w:t>r</w:t>
            </w:r>
            <w:r w:rsidRPr="00087F3D">
              <w:rPr>
                <w:rFonts w:ascii="Open Sans Semibold" w:hAnsi="Open Sans Semibold" w:cs="Open Sans Semibold"/>
                <w:b/>
                <w:color w:val="2E74B5" w:themeColor="accent1" w:themeShade="BF"/>
                <w:sz w:val="48"/>
                <w:szCs w:val="48"/>
              </w:rPr>
              <w:t>ecord</w:t>
            </w:r>
          </w:p>
        </w:tc>
        <w:tc>
          <w:tcPr>
            <w:tcW w:w="5529" w:type="dxa"/>
            <w:gridSpan w:val="4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5E48BC1" w14:textId="77777777" w:rsidR="000036C0" w:rsidRPr="00087F3D" w:rsidRDefault="000036C0" w:rsidP="00524970">
            <w:pPr>
              <w:jc w:val="right"/>
              <w:rPr>
                <w:rFonts w:ascii="Open Sans Semibold" w:hAnsi="Open Sans Semibold" w:cs="Open Sans Semibold"/>
              </w:rPr>
            </w:pPr>
            <w:r w:rsidRPr="00087F3D">
              <w:rPr>
                <w:rFonts w:ascii="Open Sans Semibold" w:hAnsi="Open Sans Semibold" w:cs="Open Sans Semibold"/>
                <w:b/>
                <w:color w:val="9CC2E5" w:themeColor="accent1" w:themeTint="99"/>
                <w:sz w:val="36"/>
                <w:szCs w:val="36"/>
              </w:rPr>
              <w:t>First submission</w:t>
            </w:r>
          </w:p>
        </w:tc>
      </w:tr>
      <w:tr w:rsidR="00244E18" w14:paraId="0FFECFB6" w14:textId="77777777" w:rsidTr="46654BA9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AC64C2B" w14:textId="0BB90EB8" w:rsidR="00244E18" w:rsidRPr="00244E18" w:rsidRDefault="00244E18" w:rsidP="005312D6">
            <w:pPr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</w:pPr>
            <w:r w:rsidRPr="00244E18"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  <w:t>Programme Title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5464ECEE" w14:textId="13B32B22" w:rsidR="00244E18" w:rsidRPr="00244E18" w:rsidRDefault="004A76FF" w:rsidP="005312D6">
            <w:pPr>
              <w:rPr>
                <w:rFonts w:ascii="Open Sans" w:hAnsi="Open Sans" w:cs="Open Sans"/>
                <w:color w:val="auto"/>
                <w:sz w:val="16"/>
                <w:szCs w:val="16"/>
              </w:rPr>
            </w:pPr>
            <w:proofErr w:type="gramStart"/>
            <w:r>
              <w:rPr>
                <w:rFonts w:ascii="Open Sans" w:hAnsi="Open Sans" w:cs="Open Sans"/>
                <w:color w:val="auto"/>
                <w:sz w:val="16"/>
                <w:szCs w:val="16"/>
              </w:rPr>
              <w:t xml:space="preserve">{{ </w:t>
            </w:r>
            <w:proofErr w:type="spellStart"/>
            <w:r w:rsidRPr="00112682">
              <w:rPr>
                <w:rFonts w:ascii="Open Sans" w:hAnsi="Open Sans" w:cs="Open Sans"/>
                <w:color w:val="auto"/>
                <w:sz w:val="16"/>
                <w:szCs w:val="16"/>
              </w:rPr>
              <w:t>programmeTitle</w:t>
            </w:r>
            <w:proofErr w:type="spellEnd"/>
            <w:proofErr w:type="gramEnd"/>
            <w:r>
              <w:rPr>
                <w:rFonts w:ascii="Open Sans" w:hAnsi="Open Sans" w:cs="Open Sans"/>
                <w:color w:val="auto"/>
                <w:sz w:val="16"/>
                <w:szCs w:val="16"/>
              </w:rPr>
              <w:t xml:space="preserve"> }}</w:t>
            </w:r>
          </w:p>
        </w:tc>
        <w:tc>
          <w:tcPr>
            <w:tcW w:w="255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EE24219" w14:textId="64DA0DE0" w:rsidR="00244E18" w:rsidRPr="00244E18" w:rsidRDefault="00244E18" w:rsidP="005312D6">
            <w:pPr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</w:pPr>
            <w:r w:rsidRPr="00244E18"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  <w:t>Learner Registration Number</w:t>
            </w:r>
          </w:p>
        </w:tc>
        <w:tc>
          <w:tcPr>
            <w:tcW w:w="2977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90E988B" w14:textId="4DBEA716" w:rsidR="00244E18" w:rsidRPr="00244E18" w:rsidRDefault="00244E18" w:rsidP="005312D6">
            <w:pPr>
              <w:rPr>
                <w:rFonts w:ascii="Open Sans" w:hAnsi="Open Sans" w:cs="Open Sans"/>
                <w:color w:val="auto"/>
                <w:sz w:val="16"/>
                <w:szCs w:val="16"/>
              </w:rPr>
            </w:pPr>
          </w:p>
        </w:tc>
      </w:tr>
      <w:tr w:rsidR="004A76FF" w14:paraId="2292B66A" w14:textId="77777777" w:rsidTr="46654BA9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637B01B4" w14:textId="77777777" w:rsidR="004A76FF" w:rsidRPr="00244E18" w:rsidRDefault="004A76FF" w:rsidP="004A76FF">
            <w:pPr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00FD4A29" w14:textId="77777777" w:rsidR="004A76FF" w:rsidRPr="00244E18" w:rsidRDefault="004A76FF" w:rsidP="004A76FF">
            <w:pPr>
              <w:rPr>
                <w:rFonts w:ascii="Open Sans" w:hAnsi="Open Sans" w:cs="Open Sans"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012AC5D" w14:textId="61FD3377" w:rsidR="004A76FF" w:rsidRPr="00244E18" w:rsidRDefault="004A76FF" w:rsidP="004A76FF">
            <w:pPr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</w:pPr>
            <w:r w:rsidRPr="00244E18"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  <w:t>Learner Name</w:t>
            </w:r>
          </w:p>
        </w:tc>
        <w:tc>
          <w:tcPr>
            <w:tcW w:w="2977" w:type="dxa"/>
            <w:gridSpan w:val="2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376B185F" w14:textId="63F79726" w:rsidR="004A76FF" w:rsidRPr="00244E18" w:rsidRDefault="004A76FF" w:rsidP="004A76FF">
            <w:pPr>
              <w:rPr>
                <w:rFonts w:ascii="Open Sans" w:hAnsi="Open Sans" w:cs="Open Sans"/>
                <w:color w:val="auto"/>
                <w:sz w:val="16"/>
                <w:szCs w:val="16"/>
              </w:rPr>
            </w:pPr>
            <w:proofErr w:type="gramStart"/>
            <w:r>
              <w:rPr>
                <w:rFonts w:ascii="Open Sans" w:hAnsi="Open Sans" w:cs="Open Sans"/>
                <w:color w:val="auto"/>
                <w:sz w:val="16"/>
                <w:szCs w:val="16"/>
              </w:rPr>
              <w:t>{{ Name</w:t>
            </w:r>
            <w:proofErr w:type="gramEnd"/>
            <w:r>
              <w:rPr>
                <w:rFonts w:ascii="Open Sans" w:hAnsi="Open Sans" w:cs="Open Sans"/>
                <w:color w:val="auto"/>
                <w:sz w:val="16"/>
                <w:szCs w:val="16"/>
              </w:rPr>
              <w:t xml:space="preserve"> }}</w:t>
            </w:r>
          </w:p>
        </w:tc>
      </w:tr>
      <w:tr w:rsidR="004A76FF" w14:paraId="38BE2795" w14:textId="77777777" w:rsidTr="46654BA9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94F6F1D" w14:textId="113F0A16" w:rsidR="004A76FF" w:rsidRPr="00244E18" w:rsidRDefault="004A76FF" w:rsidP="004A76FF">
            <w:pPr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</w:pPr>
            <w:r w:rsidRPr="00244E18"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  <w:t>Assignment Title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5766A358" w14:textId="254FF7FE" w:rsidR="004A76FF" w:rsidRPr="00244E18" w:rsidRDefault="004A76FF" w:rsidP="004A76FF">
            <w:pPr>
              <w:rPr>
                <w:rFonts w:ascii="Open Sans" w:hAnsi="Open Sans" w:cs="Open Sans"/>
                <w:color w:val="auto"/>
                <w:sz w:val="16"/>
                <w:szCs w:val="16"/>
              </w:rPr>
            </w:pPr>
            <w:proofErr w:type="gramStart"/>
            <w:r>
              <w:rPr>
                <w:rFonts w:ascii="Open Sans" w:hAnsi="Open Sans" w:cs="Open Sans"/>
                <w:color w:val="auto"/>
                <w:sz w:val="16"/>
                <w:szCs w:val="16"/>
              </w:rPr>
              <w:t xml:space="preserve">{{ </w:t>
            </w:r>
            <w:proofErr w:type="spellStart"/>
            <w:r w:rsidRPr="00112682">
              <w:rPr>
                <w:rFonts w:ascii="Open Sans" w:hAnsi="Open Sans" w:cs="Open Sans"/>
                <w:color w:val="auto"/>
                <w:sz w:val="16"/>
                <w:szCs w:val="16"/>
              </w:rPr>
              <w:t>assignmentTitle</w:t>
            </w:r>
            <w:proofErr w:type="spellEnd"/>
            <w:proofErr w:type="gramEnd"/>
            <w:r>
              <w:rPr>
                <w:rFonts w:ascii="Open Sans" w:hAnsi="Open Sans" w:cs="Open Sans"/>
                <w:color w:val="auto"/>
                <w:sz w:val="16"/>
                <w:szCs w:val="16"/>
              </w:rPr>
              <w:t xml:space="preserve"> }}</w:t>
            </w:r>
          </w:p>
        </w:tc>
        <w:tc>
          <w:tcPr>
            <w:tcW w:w="2552" w:type="dxa"/>
            <w:gridSpan w:val="2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9551D2" w14:textId="0565AF1C" w:rsidR="004A76FF" w:rsidRPr="00244E18" w:rsidRDefault="004A76FF" w:rsidP="004A76FF">
            <w:pPr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</w:pPr>
            <w:r w:rsidRPr="00244E18"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  <w:t>Assessor Name</w:t>
            </w:r>
          </w:p>
        </w:tc>
        <w:tc>
          <w:tcPr>
            <w:tcW w:w="2977" w:type="dxa"/>
            <w:gridSpan w:val="2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56709983" w14:textId="2C3D3A58" w:rsidR="004A76FF" w:rsidRPr="00244E18" w:rsidRDefault="004A76FF" w:rsidP="004A76FF">
            <w:pPr>
              <w:rPr>
                <w:rFonts w:ascii="Open Sans" w:hAnsi="Open Sans" w:cs="Open Sans"/>
                <w:color w:val="auto"/>
                <w:sz w:val="16"/>
                <w:szCs w:val="16"/>
              </w:rPr>
            </w:pPr>
            <w:proofErr w:type="gramStart"/>
            <w:r>
              <w:rPr>
                <w:rFonts w:ascii="Open Sans" w:hAnsi="Open Sans" w:cs="Open Sans"/>
                <w:color w:val="auto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Open Sans" w:hAnsi="Open Sans" w:cs="Open Sans"/>
                <w:color w:val="auto"/>
                <w:sz w:val="16"/>
                <w:szCs w:val="16"/>
              </w:rPr>
              <w:t>assessorName</w:t>
            </w:r>
            <w:proofErr w:type="spellEnd"/>
            <w:proofErr w:type="gramEnd"/>
            <w:r>
              <w:rPr>
                <w:rFonts w:ascii="Open Sans" w:hAnsi="Open Sans" w:cs="Open Sans"/>
                <w:color w:val="auto"/>
                <w:sz w:val="16"/>
                <w:szCs w:val="16"/>
              </w:rPr>
              <w:t xml:space="preserve"> }}</w:t>
            </w:r>
          </w:p>
        </w:tc>
      </w:tr>
      <w:tr w:rsidR="004A76FF" w14:paraId="594F6CE0" w14:textId="77777777" w:rsidTr="46654BA9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7329F9" w14:textId="0391D793" w:rsidR="004A76FF" w:rsidRPr="00244E18" w:rsidRDefault="004A76FF" w:rsidP="004A76FF">
            <w:pPr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</w:pPr>
            <w:r w:rsidRPr="00244E18"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  <w:t>Unit / Component Number and Title</w:t>
            </w:r>
          </w:p>
        </w:tc>
        <w:tc>
          <w:tcPr>
            <w:tcW w:w="8222" w:type="dxa"/>
            <w:gridSpan w:val="5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721CE378" w14:textId="417CCFE4" w:rsidR="004A76FF" w:rsidRPr="0081592E" w:rsidRDefault="004A76FF" w:rsidP="004A76FF">
            <w:pPr>
              <w:rPr>
                <w:rFonts w:ascii="Open Sans" w:hAnsi="Open Sans" w:cs="Open Sans"/>
                <w:color w:val="auto"/>
              </w:rPr>
            </w:pPr>
            <w:proofErr w:type="gramStart"/>
            <w:r>
              <w:rPr>
                <w:rFonts w:ascii="Open Sans" w:hAnsi="Open Sans" w:cs="Open Sans"/>
                <w:color w:val="auto"/>
              </w:rPr>
              <w:t xml:space="preserve">{{ </w:t>
            </w:r>
            <w:proofErr w:type="spellStart"/>
            <w:r>
              <w:rPr>
                <w:rFonts w:ascii="Open Sans" w:hAnsi="Open Sans" w:cs="Open Sans"/>
                <w:color w:val="auto"/>
              </w:rPr>
              <w:t>unitNumber</w:t>
            </w:r>
            <w:proofErr w:type="spellEnd"/>
            <w:proofErr w:type="gramEnd"/>
            <w:r>
              <w:rPr>
                <w:rFonts w:ascii="Open Sans" w:hAnsi="Open Sans" w:cs="Open Sans"/>
                <w:color w:val="auto"/>
              </w:rPr>
              <w:t xml:space="preserve"> }}</w:t>
            </w:r>
          </w:p>
        </w:tc>
      </w:tr>
      <w:tr w:rsidR="004A76FF" w14:paraId="28A0DDBA" w14:textId="77777777" w:rsidTr="46654BA9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CF1A0FD" w14:textId="2BFFBB7A" w:rsidR="004A76FF" w:rsidRPr="00244E18" w:rsidRDefault="004A76FF" w:rsidP="004A76FF">
            <w:pPr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  <w:t>Deadline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CB9F3DD" w14:textId="71C0A7A0" w:rsidR="004A76FF" w:rsidRPr="00244E18" w:rsidRDefault="004A76FF" w:rsidP="004A76FF">
            <w:pPr>
              <w:rPr>
                <w:rFonts w:ascii="Open Sans" w:hAnsi="Open Sans" w:cs="Open Sans"/>
                <w:b/>
                <w:color w:val="auto"/>
                <w:sz w:val="16"/>
                <w:szCs w:val="16"/>
              </w:rPr>
            </w:pPr>
            <w:proofErr w:type="gramStart"/>
            <w:r>
              <w:rPr>
                <w:rFonts w:ascii="Open Sans" w:hAnsi="Open Sans" w:cs="Open Sans"/>
                <w:b/>
                <w:color w:val="auto"/>
                <w:sz w:val="16"/>
                <w:szCs w:val="16"/>
              </w:rPr>
              <w:t xml:space="preserve">{{ </w:t>
            </w:r>
            <w:proofErr w:type="spellStart"/>
            <w:r w:rsidRPr="00112682">
              <w:rPr>
                <w:rFonts w:ascii="Open Sans" w:hAnsi="Open Sans" w:cs="Open Sans"/>
                <w:b/>
                <w:color w:val="auto"/>
                <w:sz w:val="16"/>
                <w:szCs w:val="16"/>
              </w:rPr>
              <w:t>due</w:t>
            </w:r>
            <w:proofErr w:type="gramEnd"/>
            <w:r w:rsidRPr="00112682">
              <w:rPr>
                <w:rFonts w:ascii="Open Sans" w:hAnsi="Open Sans" w:cs="Open Sans"/>
                <w:b/>
                <w:color w:val="auto"/>
                <w:sz w:val="16"/>
                <w:szCs w:val="16"/>
              </w:rPr>
              <w:t>_date</w:t>
            </w:r>
            <w:proofErr w:type="spellEnd"/>
            <w:r>
              <w:rPr>
                <w:rFonts w:ascii="Open Sans" w:hAnsi="Open Sans" w:cs="Open Sans"/>
                <w:b/>
                <w:color w:val="auto"/>
                <w:sz w:val="16"/>
                <w:szCs w:val="16"/>
              </w:rPr>
              <w:t xml:space="preserve"> }}</w:t>
            </w:r>
          </w:p>
        </w:tc>
        <w:tc>
          <w:tcPr>
            <w:tcW w:w="255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4CD12C4" w14:textId="23EDF4BE" w:rsidR="004A76FF" w:rsidRPr="00244E18" w:rsidRDefault="004A76FF" w:rsidP="004A76FF">
            <w:pPr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  <w:t>Date Submitted</w:t>
            </w:r>
          </w:p>
        </w:tc>
        <w:tc>
          <w:tcPr>
            <w:tcW w:w="2977" w:type="dxa"/>
            <w:gridSpan w:val="2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5A55CCDB" w14:textId="29BE8C7C" w:rsidR="004A76FF" w:rsidRPr="0081592E" w:rsidRDefault="004A76FF" w:rsidP="004A76FF">
            <w:pPr>
              <w:rPr>
                <w:rFonts w:ascii="Open Sans" w:hAnsi="Open Sans" w:cs="Open Sans"/>
                <w:color w:val="auto"/>
              </w:rPr>
            </w:pPr>
            <w:proofErr w:type="gramStart"/>
            <w:r>
              <w:rPr>
                <w:rFonts w:ascii="Open Sans" w:hAnsi="Open Sans" w:cs="Open Sans"/>
                <w:color w:val="auto"/>
              </w:rPr>
              <w:t xml:space="preserve">{{ </w:t>
            </w:r>
            <w:proofErr w:type="spellStart"/>
            <w:r>
              <w:rPr>
                <w:rFonts w:ascii="Open Sans" w:hAnsi="Open Sans" w:cs="Open Sans"/>
                <w:color w:val="auto"/>
              </w:rPr>
              <w:t>HandInDate</w:t>
            </w:r>
            <w:proofErr w:type="spellEnd"/>
            <w:proofErr w:type="gramEnd"/>
            <w:r>
              <w:rPr>
                <w:rFonts w:ascii="Open Sans" w:hAnsi="Open Sans" w:cs="Open Sans"/>
                <w:color w:val="auto"/>
              </w:rPr>
              <w:t xml:space="preserve"> }}</w:t>
            </w:r>
          </w:p>
        </w:tc>
      </w:tr>
      <w:tr w:rsidR="004A76FF" w14:paraId="27C4E233" w14:textId="77777777" w:rsidTr="46654BA9">
        <w:trPr>
          <w:trHeight w:val="150"/>
        </w:trPr>
        <w:tc>
          <w:tcPr>
            <w:tcW w:w="7717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9DA5370" w14:textId="00E56E2B" w:rsidR="004A76FF" w:rsidRPr="0081592E" w:rsidRDefault="004A76FF" w:rsidP="004A76FF">
            <w:pPr>
              <w:rPr>
                <w:rFonts w:ascii="Open Sans" w:hAnsi="Open Sans" w:cs="Open Sans"/>
                <w:b/>
                <w:color w:val="2E74B5" w:themeColor="accent1" w:themeShade="BF"/>
              </w:rPr>
            </w:pPr>
            <w:r w:rsidRPr="00DD0D45">
              <w:rPr>
                <w:rFonts w:ascii="Open Sans" w:hAnsi="Open Sans" w:cs="Open Sans"/>
                <w:b/>
                <w:color w:val="2E74B5" w:themeColor="accent1" w:themeShade="BF"/>
                <w:sz w:val="14"/>
                <w:szCs w:val="14"/>
              </w:rPr>
              <w:t>Has an extension to the deadline been approved by the Assessor due to extenuating circumstances?</w:t>
            </w:r>
          </w:p>
        </w:tc>
        <w:tc>
          <w:tcPr>
            <w:tcW w:w="2977" w:type="dxa"/>
            <w:gridSpan w:val="2"/>
            <w:tcMar>
              <w:top w:w="28" w:type="dxa"/>
              <w:bottom w:w="28" w:type="dxa"/>
            </w:tcMar>
            <w:vAlign w:val="center"/>
          </w:tcPr>
          <w:p w14:paraId="47BFE51A" w14:textId="037EEAD6" w:rsidR="004A76FF" w:rsidRPr="0081592E" w:rsidRDefault="004A76FF" w:rsidP="004A76FF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No</w:t>
            </w:r>
          </w:p>
        </w:tc>
      </w:tr>
      <w:tr w:rsidR="004A76FF" w14:paraId="7EA8E22C" w14:textId="77777777" w:rsidTr="46654BA9">
        <w:trPr>
          <w:trHeight w:val="300"/>
        </w:trPr>
        <w:tc>
          <w:tcPr>
            <w:tcW w:w="123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268A81" w14:textId="63E7D021" w:rsidR="004A76FF" w:rsidRPr="00087F3D" w:rsidRDefault="004A76FF" w:rsidP="004A76FF">
            <w:pPr>
              <w:jc w:val="center"/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</w:pPr>
            <w:r w:rsidRPr="00087F3D"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  <w:t>Targeted Criteria</w:t>
            </w:r>
          </w:p>
        </w:tc>
        <w:tc>
          <w:tcPr>
            <w:tcW w:w="123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9C57BF" w14:textId="2F30B91B" w:rsidR="004A76FF" w:rsidRPr="00087F3D" w:rsidRDefault="004A76FF" w:rsidP="004A76FF">
            <w:pPr>
              <w:jc w:val="center"/>
              <w:rPr>
                <w:rFonts w:ascii="Open Sans" w:hAnsi="Open Sans" w:cs="Open Sans"/>
                <w:color w:val="2E74B5" w:themeColor="accent1" w:themeShade="BF"/>
                <w:sz w:val="16"/>
                <w:szCs w:val="16"/>
              </w:rPr>
            </w:pPr>
            <w:r w:rsidRPr="00087F3D"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  <w:t>Criteria achieved</w:t>
            </w:r>
          </w:p>
        </w:tc>
        <w:tc>
          <w:tcPr>
            <w:tcW w:w="8222" w:type="dxa"/>
            <w:gridSpan w:val="5"/>
            <w:shd w:val="clear" w:color="auto" w:fill="F2F2F2" w:themeFill="background1" w:themeFillShade="F2"/>
            <w:vAlign w:val="center"/>
          </w:tcPr>
          <w:p w14:paraId="7C4BAFEC" w14:textId="77777777" w:rsidR="004A76FF" w:rsidRPr="00087F3D" w:rsidRDefault="004A76FF" w:rsidP="004A76FF">
            <w:pPr>
              <w:rPr>
                <w:rFonts w:ascii="Open Sans" w:hAnsi="Open Sans" w:cs="Open Sans"/>
                <w:color w:val="2E74B5" w:themeColor="accent1" w:themeShade="BF"/>
                <w:sz w:val="16"/>
                <w:szCs w:val="16"/>
              </w:rPr>
            </w:pPr>
            <w:r w:rsidRPr="00087F3D"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  <w:t>Assessment comments</w:t>
            </w:r>
          </w:p>
        </w:tc>
      </w:tr>
      <w:tr w:rsidR="004A76FF" w14:paraId="31EEFC38" w14:textId="77777777" w:rsidTr="46654BA9">
        <w:trPr>
          <w:trHeight w:val="411"/>
        </w:trPr>
        <w:tc>
          <w:tcPr>
            <w:tcW w:w="1236" w:type="dxa"/>
            <w:tcMar>
              <w:top w:w="28" w:type="dxa"/>
              <w:bottom w:w="28" w:type="dxa"/>
            </w:tcMar>
            <w:vAlign w:val="center"/>
          </w:tcPr>
          <w:p w14:paraId="47348470" w14:textId="77777777" w:rsidR="004A76FF" w:rsidRDefault="004A76FF" w:rsidP="004A76FF">
            <w:pPr>
              <w:rPr>
                <w:lang w:val="en-US"/>
              </w:rPr>
            </w:pPr>
            <w:r>
              <w:rPr>
                <w:lang w:val="en-US"/>
              </w:rPr>
              <w:t xml:space="preserve">{%p </w:t>
            </w:r>
            <w:proofErr w:type="gramStart"/>
            <w:r>
              <w:rPr>
                <w:lang w:val="en-US"/>
              </w:rPr>
              <w:t xml:space="preserve">for </w:t>
            </w:r>
            <w:r>
              <w:t xml:space="preserve"> criteria</w:t>
            </w:r>
            <w:proofErr w:type="gramEnd"/>
            <w:r>
              <w:t xml:space="preserve"> in </w:t>
            </w:r>
            <w:proofErr w:type="spellStart"/>
            <w:r>
              <w:t>criterias</w:t>
            </w:r>
            <w:proofErr w:type="spellEnd"/>
            <w:r>
              <w:t xml:space="preserve"> </w:t>
            </w:r>
            <w:r>
              <w:rPr>
                <w:lang w:val="en-US"/>
              </w:rPr>
              <w:t>%}</w:t>
            </w:r>
          </w:p>
          <w:p w14:paraId="44C99328" w14:textId="77777777" w:rsidR="004A76FF" w:rsidRDefault="004A76FF" w:rsidP="004A76FF">
            <w:pPr>
              <w:rPr>
                <w:lang w:val="en-US"/>
              </w:rPr>
            </w:pPr>
          </w:p>
          <w:p w14:paraId="041F308A" w14:textId="77777777" w:rsidR="004A76FF" w:rsidRDefault="004A76FF" w:rsidP="004A76FF">
            <w:pPr>
              <w:rPr>
                <w:lang w:val="en-US"/>
              </w:rPr>
            </w:pPr>
          </w:p>
          <w:p w14:paraId="3B95CACA" w14:textId="77777777" w:rsidR="004A76FF" w:rsidRDefault="004A76FF" w:rsidP="004A76FF">
            <w:pPr>
              <w:rPr>
                <w:rFonts w:ascii="Open Sans" w:hAnsi="Open Sans" w:cs="Open Sans"/>
              </w:rPr>
            </w:pPr>
          </w:p>
          <w:p w14:paraId="7C918B1C" w14:textId="77777777" w:rsidR="004A76FF" w:rsidRDefault="004A76FF" w:rsidP="004A76FF">
            <w:pPr>
              <w:rPr>
                <w:rFonts w:ascii="Open Sans" w:hAnsi="Open Sans" w:cs="Open Sans"/>
              </w:rPr>
            </w:pPr>
            <w:proofErr w:type="gramStart"/>
            <w:r>
              <w:rPr>
                <w:rFonts w:ascii="Open Sans" w:hAnsi="Open Sans" w:cs="Open Sans"/>
              </w:rPr>
              <w:t xml:space="preserve">{{ </w:t>
            </w:r>
            <w:proofErr w:type="spellStart"/>
            <w:r>
              <w:rPr>
                <w:rFonts w:ascii="Open Sans" w:hAnsi="Open Sans" w:cs="Open Sans"/>
              </w:rPr>
              <w:t>criteria</w:t>
            </w:r>
            <w:proofErr w:type="gramEnd"/>
            <w:r>
              <w:rPr>
                <w:rFonts w:ascii="Open Sans" w:hAnsi="Open Sans" w:cs="Open Sans"/>
              </w:rPr>
              <w:t>.title</w:t>
            </w:r>
            <w:proofErr w:type="spellEnd"/>
            <w:r>
              <w:rPr>
                <w:rFonts w:ascii="Open Sans" w:hAnsi="Open Sans" w:cs="Open Sans"/>
              </w:rPr>
              <w:t xml:space="preserve"> }}-{{ </w:t>
            </w:r>
            <w:proofErr w:type="spellStart"/>
            <w:r>
              <w:rPr>
                <w:rFonts w:ascii="Open Sans" w:hAnsi="Open Sans" w:cs="Open Sans"/>
              </w:rPr>
              <w:t>criteria.</w:t>
            </w:r>
            <w:r w:rsidRPr="00C53B23">
              <w:rPr>
                <w:rFonts w:ascii="Open Sans" w:hAnsi="Open Sans" w:cs="Open Sans"/>
              </w:rPr>
              <w:t>targetedCriteria</w:t>
            </w:r>
            <w:proofErr w:type="spellEnd"/>
            <w:r>
              <w:rPr>
                <w:rFonts w:ascii="Open Sans" w:hAnsi="Open Sans" w:cs="Open Sans"/>
              </w:rPr>
              <w:t xml:space="preserve"> }} </w:t>
            </w:r>
          </w:p>
          <w:p w14:paraId="2FF9B27D" w14:textId="1E15EC8F" w:rsidR="004A76FF" w:rsidRPr="0081592E" w:rsidRDefault="004A76FF" w:rsidP="004A76FF">
            <w:pPr>
              <w:rPr>
                <w:rFonts w:ascii="Open Sans" w:hAnsi="Open Sans" w:cs="Open Sans"/>
              </w:rPr>
            </w:pPr>
          </w:p>
        </w:tc>
        <w:tc>
          <w:tcPr>
            <w:tcW w:w="1236" w:type="dxa"/>
            <w:tcMar>
              <w:top w:w="28" w:type="dxa"/>
              <w:bottom w:w="28" w:type="dxa"/>
            </w:tcMar>
            <w:vAlign w:val="center"/>
          </w:tcPr>
          <w:p w14:paraId="19412CAB" w14:textId="413B7DAB" w:rsidR="004A76FF" w:rsidRPr="0081592E" w:rsidRDefault="004A76FF" w:rsidP="004A76FF">
            <w:pPr>
              <w:jc w:val="center"/>
              <w:rPr>
                <w:rFonts w:ascii="Open Sans" w:hAnsi="Open Sans" w:cs="Open Sans"/>
                <w:color w:val="auto"/>
              </w:rPr>
            </w:pPr>
            <w:proofErr w:type="gramStart"/>
            <w:r>
              <w:rPr>
                <w:rFonts w:ascii="Open Sans" w:hAnsi="Open Sans" w:cs="Open Sans"/>
              </w:rPr>
              <w:t xml:space="preserve">{{ </w:t>
            </w:r>
            <w:proofErr w:type="spellStart"/>
            <w:r>
              <w:rPr>
                <w:rFonts w:ascii="Open Sans" w:hAnsi="Open Sans" w:cs="Open Sans"/>
              </w:rPr>
              <w:t>criteria</w:t>
            </w:r>
            <w:proofErr w:type="gramEnd"/>
            <w:r>
              <w:rPr>
                <w:rFonts w:ascii="Open Sans" w:hAnsi="Open Sans" w:cs="Open Sans"/>
              </w:rPr>
              <w:t>.achieved</w:t>
            </w:r>
            <w:proofErr w:type="spellEnd"/>
            <w:r>
              <w:rPr>
                <w:rFonts w:ascii="Open Sans" w:hAnsi="Open Sans" w:cs="Open Sans"/>
              </w:rPr>
              <w:t xml:space="preserve"> }}</w:t>
            </w:r>
          </w:p>
        </w:tc>
        <w:tc>
          <w:tcPr>
            <w:tcW w:w="8222" w:type="dxa"/>
            <w:gridSpan w:val="5"/>
            <w:vAlign w:val="center"/>
          </w:tcPr>
          <w:p w14:paraId="1B3DEE63" w14:textId="050F3552" w:rsidR="004A76FF" w:rsidRPr="0081592E" w:rsidRDefault="004A76FF" w:rsidP="004A76FF">
            <w:pPr>
              <w:rPr>
                <w:rFonts w:ascii="Open Sans" w:hAnsi="Open Sans" w:cs="Open Sans"/>
                <w:color w:val="auto"/>
              </w:rPr>
            </w:pPr>
            <w:proofErr w:type="gramStart"/>
            <w:r>
              <w:rPr>
                <w:rFonts w:ascii="Open Sans" w:hAnsi="Open Sans" w:cs="Open Sans"/>
              </w:rPr>
              <w:t xml:space="preserve">{{ </w:t>
            </w:r>
            <w:proofErr w:type="spellStart"/>
            <w:r>
              <w:rPr>
                <w:rFonts w:ascii="Open Sans" w:hAnsi="Open Sans" w:cs="Open Sans"/>
              </w:rPr>
              <w:t>criteria</w:t>
            </w:r>
            <w:proofErr w:type="gramEnd"/>
            <w:r>
              <w:rPr>
                <w:rFonts w:ascii="Open Sans" w:hAnsi="Open Sans" w:cs="Open Sans"/>
              </w:rPr>
              <w:t>.</w:t>
            </w:r>
            <w:r w:rsidRPr="00C471F2">
              <w:rPr>
                <w:rFonts w:ascii="Open Sans" w:hAnsi="Open Sans" w:cs="Open Sans"/>
              </w:rPr>
              <w:t>marked_criteria_description</w:t>
            </w:r>
            <w:proofErr w:type="spellEnd"/>
            <w:r>
              <w:rPr>
                <w:rFonts w:ascii="Open Sans" w:hAnsi="Open Sans" w:cs="Open Sans"/>
              </w:rPr>
              <w:t>}}</w:t>
            </w:r>
          </w:p>
        </w:tc>
      </w:tr>
      <w:tr w:rsidR="004A76FF" w14:paraId="693CF4FB" w14:textId="77777777" w:rsidTr="46654BA9">
        <w:trPr>
          <w:trHeight w:val="40"/>
        </w:trPr>
        <w:tc>
          <w:tcPr>
            <w:tcW w:w="1236" w:type="dxa"/>
            <w:tcMar>
              <w:top w:w="28" w:type="dxa"/>
              <w:bottom w:w="28" w:type="dxa"/>
            </w:tcMar>
            <w:vAlign w:val="center"/>
          </w:tcPr>
          <w:p w14:paraId="734FB158" w14:textId="77777777" w:rsidR="004A76FF" w:rsidRDefault="004A76FF" w:rsidP="004A76FF">
            <w:pPr>
              <w:rPr>
                <w:lang w:val="en-US"/>
              </w:rPr>
            </w:pPr>
            <w:r>
              <w:rPr>
                <w:lang w:val="en-US"/>
              </w:rPr>
              <w:t xml:space="preserve">{%p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384EC949" w14:textId="4A20DCC0" w:rsidR="004A76FF" w:rsidRPr="0081592E" w:rsidRDefault="004A76FF" w:rsidP="004A76FF">
            <w:pPr>
              <w:rPr>
                <w:rFonts w:ascii="Open Sans" w:hAnsi="Open Sans" w:cs="Open Sans"/>
              </w:rPr>
            </w:pPr>
          </w:p>
        </w:tc>
        <w:tc>
          <w:tcPr>
            <w:tcW w:w="1236" w:type="dxa"/>
            <w:tcMar>
              <w:top w:w="28" w:type="dxa"/>
              <w:bottom w:w="28" w:type="dxa"/>
            </w:tcMar>
            <w:vAlign w:val="center"/>
          </w:tcPr>
          <w:p w14:paraId="418CC04C" w14:textId="77777777" w:rsidR="004A76FF" w:rsidRPr="0081592E" w:rsidRDefault="004A76FF" w:rsidP="004A76FF">
            <w:pPr>
              <w:jc w:val="center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8222" w:type="dxa"/>
            <w:gridSpan w:val="5"/>
            <w:vAlign w:val="center"/>
          </w:tcPr>
          <w:p w14:paraId="50EE83A3" w14:textId="77777777" w:rsidR="004A76FF" w:rsidRPr="0081592E" w:rsidRDefault="004A76FF" w:rsidP="004A76FF">
            <w:pPr>
              <w:rPr>
                <w:rFonts w:ascii="Open Sans" w:hAnsi="Open Sans" w:cs="Open Sans"/>
                <w:color w:val="auto"/>
              </w:rPr>
            </w:pPr>
          </w:p>
        </w:tc>
      </w:tr>
      <w:tr w:rsidR="004A76FF" w14:paraId="42316906" w14:textId="77777777" w:rsidTr="46654BA9">
        <w:trPr>
          <w:trHeight w:val="333"/>
        </w:trPr>
        <w:tc>
          <w:tcPr>
            <w:tcW w:w="1236" w:type="dxa"/>
            <w:tcMar>
              <w:top w:w="28" w:type="dxa"/>
              <w:bottom w:w="28" w:type="dxa"/>
            </w:tcMar>
            <w:vAlign w:val="center"/>
          </w:tcPr>
          <w:p w14:paraId="628F292F" w14:textId="69C1916E" w:rsidR="004A76FF" w:rsidRPr="0081592E" w:rsidRDefault="004A76FF" w:rsidP="004A76FF">
            <w:pPr>
              <w:rPr>
                <w:rFonts w:ascii="Open Sans" w:hAnsi="Open Sans" w:cs="Open Sans"/>
              </w:rPr>
            </w:pPr>
          </w:p>
        </w:tc>
        <w:tc>
          <w:tcPr>
            <w:tcW w:w="1236" w:type="dxa"/>
            <w:tcMar>
              <w:top w:w="28" w:type="dxa"/>
              <w:bottom w:w="28" w:type="dxa"/>
            </w:tcMar>
            <w:vAlign w:val="center"/>
          </w:tcPr>
          <w:p w14:paraId="292BCE69" w14:textId="77777777" w:rsidR="004A76FF" w:rsidRPr="0081592E" w:rsidRDefault="004A76FF" w:rsidP="004A76FF">
            <w:pPr>
              <w:jc w:val="center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8222" w:type="dxa"/>
            <w:gridSpan w:val="5"/>
            <w:vAlign w:val="center"/>
          </w:tcPr>
          <w:p w14:paraId="0B43C6E1" w14:textId="77777777" w:rsidR="004A76FF" w:rsidRPr="0081592E" w:rsidRDefault="004A76FF" w:rsidP="004A76FF">
            <w:pPr>
              <w:rPr>
                <w:rFonts w:ascii="Open Sans" w:hAnsi="Open Sans" w:cs="Open Sans"/>
                <w:color w:val="auto"/>
              </w:rPr>
            </w:pPr>
          </w:p>
        </w:tc>
      </w:tr>
      <w:tr w:rsidR="004A76FF" w14:paraId="258857E5" w14:textId="77777777" w:rsidTr="46654BA9">
        <w:trPr>
          <w:trHeight w:val="457"/>
        </w:trPr>
        <w:tc>
          <w:tcPr>
            <w:tcW w:w="10694" w:type="dxa"/>
            <w:gridSpan w:val="7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4275F85" w14:textId="77777777" w:rsidR="004A76FF" w:rsidRPr="0081592E" w:rsidRDefault="004A76FF" w:rsidP="004A76FF">
            <w:pPr>
              <w:rPr>
                <w:rFonts w:ascii="Open Sans" w:hAnsi="Open Sans" w:cs="Open Sans"/>
              </w:rPr>
            </w:pPr>
            <w:r w:rsidRPr="00087F3D"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  <w:t xml:space="preserve">General comments </w:t>
            </w:r>
          </w:p>
        </w:tc>
      </w:tr>
      <w:tr w:rsidR="004A76FF" w14:paraId="1FA43CC4" w14:textId="77777777" w:rsidTr="46654BA9">
        <w:trPr>
          <w:trHeight w:val="760"/>
        </w:trPr>
        <w:tc>
          <w:tcPr>
            <w:tcW w:w="10694" w:type="dxa"/>
            <w:gridSpan w:val="7"/>
          </w:tcPr>
          <w:p w14:paraId="661040F1" w14:textId="77777777" w:rsidR="004A76FF" w:rsidRDefault="004A76FF" w:rsidP="004A76FF">
            <w:pPr>
              <w:rPr>
                <w:rFonts w:ascii="Open Sans" w:hAnsi="Open Sans" w:cs="Open Sans"/>
              </w:rPr>
            </w:pPr>
          </w:p>
          <w:p w14:paraId="2820A8FC" w14:textId="382A83B3" w:rsidR="004A76FF" w:rsidRDefault="004A76FF" w:rsidP="004A76FF">
            <w:pPr>
              <w:rPr>
                <w:rFonts w:ascii="Open Sans" w:hAnsi="Open Sans" w:cs="Open Sans"/>
              </w:rPr>
            </w:pPr>
            <w:proofErr w:type="gramStart"/>
            <w:r>
              <w:rPr>
                <w:rFonts w:ascii="Open Sans" w:hAnsi="Open Sans" w:cs="Open Sans"/>
              </w:rPr>
              <w:t xml:space="preserve">{{ </w:t>
            </w:r>
            <w:proofErr w:type="spellStart"/>
            <w:r>
              <w:rPr>
                <w:rFonts w:ascii="Open Sans" w:hAnsi="Open Sans" w:cs="Open Sans"/>
              </w:rPr>
              <w:t>overallComment</w:t>
            </w:r>
            <w:proofErr w:type="spellEnd"/>
            <w:proofErr w:type="gramEnd"/>
            <w:r>
              <w:rPr>
                <w:rFonts w:ascii="Open Sans" w:hAnsi="Open Sans" w:cs="Open Sans"/>
              </w:rPr>
              <w:t xml:space="preserve"> }}</w:t>
            </w:r>
          </w:p>
          <w:p w14:paraId="50D893A0" w14:textId="18985C7B" w:rsidR="004A76FF" w:rsidRPr="0081592E" w:rsidRDefault="004A76FF" w:rsidP="004A76FF">
            <w:pPr>
              <w:rPr>
                <w:rFonts w:ascii="Open Sans" w:hAnsi="Open Sans" w:cs="Open Sans"/>
              </w:rPr>
            </w:pPr>
          </w:p>
        </w:tc>
      </w:tr>
      <w:tr w:rsidR="004A76FF" w14:paraId="2A98E414" w14:textId="77777777" w:rsidTr="46654BA9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ABBE44C" w14:textId="2D1C427A" w:rsidR="004A76FF" w:rsidRPr="00087F3D" w:rsidRDefault="004A76FF" w:rsidP="004A76FF">
            <w:pPr>
              <w:rPr>
                <w:rFonts w:ascii="Open Sans" w:hAnsi="Open Sans" w:cs="Open Sans"/>
                <w:sz w:val="16"/>
                <w:szCs w:val="16"/>
              </w:rPr>
            </w:pPr>
            <w:r w:rsidRPr="46654BA9">
              <w:rPr>
                <w:rFonts w:ascii="Open Sans" w:hAnsi="Open Sans" w:cs="Open Sans"/>
                <w:b/>
                <w:bCs/>
                <w:color w:val="2E74B5" w:themeColor="accent1" w:themeShade="BF"/>
                <w:sz w:val="16"/>
                <w:szCs w:val="16"/>
              </w:rPr>
              <w:t xml:space="preserve">Learner Declaration - </w:t>
            </w:r>
            <w:r w:rsidRPr="46654BA9">
              <w:rPr>
                <w:rFonts w:ascii="Open Sans" w:hAnsi="Open Sans" w:cs="Open Sans"/>
                <w:color w:val="auto"/>
                <w:sz w:val="16"/>
                <w:szCs w:val="16"/>
              </w:rPr>
              <w:t>I certify that the evidence submitted for this assignment is my own. I have clearly referenced any sources and any artificial intelligence (AI) tools used in the work. I understand that false declaration is a form of malpractice.</w:t>
            </w:r>
          </w:p>
        </w:tc>
        <w:tc>
          <w:tcPr>
            <w:tcW w:w="2552" w:type="dxa"/>
            <w:gridSpan w:val="2"/>
            <w:shd w:val="clear" w:color="auto" w:fill="F2F2F2" w:themeFill="background1" w:themeFillShade="F2"/>
            <w:vAlign w:val="center"/>
          </w:tcPr>
          <w:p w14:paraId="15322130" w14:textId="77777777" w:rsidR="004A76FF" w:rsidRPr="00087F3D" w:rsidRDefault="004A76FF" w:rsidP="004A76FF">
            <w:pPr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</w:pPr>
            <w:r w:rsidRPr="00087F3D"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  <w:t>Learner signature</w:t>
            </w:r>
          </w:p>
        </w:tc>
        <w:tc>
          <w:tcPr>
            <w:tcW w:w="2977" w:type="dxa"/>
            <w:gridSpan w:val="2"/>
            <w:vAlign w:val="center"/>
          </w:tcPr>
          <w:p w14:paraId="3F2FDF5E" w14:textId="5D16C451" w:rsidR="004A76FF" w:rsidRPr="00087F3D" w:rsidRDefault="004A76FF" w:rsidP="004A76FF">
            <w:pPr>
              <w:rPr>
                <w:rFonts w:ascii="Open Sans" w:hAnsi="Open Sans" w:cs="Open Sans"/>
                <w:sz w:val="16"/>
                <w:szCs w:val="16"/>
              </w:rPr>
            </w:pPr>
            <w:proofErr w:type="gramStart"/>
            <w:r>
              <w:rPr>
                <w:rFonts w:ascii="Open Sans" w:hAnsi="Open Sans" w:cs="Open Sans"/>
                <w:color w:val="auto"/>
                <w:sz w:val="16"/>
                <w:szCs w:val="16"/>
              </w:rPr>
              <w:t xml:space="preserve">{{ </w:t>
            </w:r>
            <w:proofErr w:type="spellStart"/>
            <w:r w:rsidRPr="00480219">
              <w:rPr>
                <w:rFonts w:ascii="Open Sans" w:hAnsi="Open Sans" w:cs="Open Sans"/>
                <w:color w:val="auto"/>
                <w:sz w:val="16"/>
                <w:szCs w:val="16"/>
              </w:rPr>
              <w:t>studentEmailSignature</w:t>
            </w:r>
            <w:proofErr w:type="spellEnd"/>
            <w:proofErr w:type="gramEnd"/>
            <w:r>
              <w:rPr>
                <w:rFonts w:ascii="Open Sans" w:hAnsi="Open Sans" w:cs="Open Sans"/>
                <w:color w:val="auto"/>
                <w:sz w:val="16"/>
                <w:szCs w:val="16"/>
              </w:rPr>
              <w:t xml:space="preserve"> }}</w:t>
            </w:r>
          </w:p>
        </w:tc>
      </w:tr>
      <w:tr w:rsidR="004A76FF" w14:paraId="600F0FD1" w14:textId="77777777" w:rsidTr="46654BA9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6729F51" w14:textId="77777777" w:rsidR="004A76FF" w:rsidRPr="00087F3D" w:rsidRDefault="004A76FF" w:rsidP="004A76FF">
            <w:pPr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2552" w:type="dxa"/>
            <w:gridSpan w:val="2"/>
            <w:shd w:val="clear" w:color="auto" w:fill="F2F2F2" w:themeFill="background1" w:themeFillShade="F2"/>
            <w:vAlign w:val="center"/>
          </w:tcPr>
          <w:p w14:paraId="3656CE47" w14:textId="77777777" w:rsidR="004A76FF" w:rsidRPr="00087F3D" w:rsidRDefault="004A76FF" w:rsidP="004A76FF">
            <w:pPr>
              <w:rPr>
                <w:rFonts w:ascii="Open Sans" w:hAnsi="Open Sans" w:cs="Open Sans"/>
                <w:sz w:val="16"/>
                <w:szCs w:val="16"/>
              </w:rPr>
            </w:pPr>
            <w:r w:rsidRPr="00087F3D"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  <w:t>Date</w:t>
            </w:r>
          </w:p>
        </w:tc>
        <w:tc>
          <w:tcPr>
            <w:tcW w:w="2977" w:type="dxa"/>
            <w:gridSpan w:val="2"/>
            <w:vAlign w:val="center"/>
          </w:tcPr>
          <w:p w14:paraId="3B344A31" w14:textId="654F42F0" w:rsidR="004A76FF" w:rsidRPr="00087F3D" w:rsidRDefault="004A76FF" w:rsidP="004A76FF">
            <w:pPr>
              <w:rPr>
                <w:rFonts w:ascii="Open Sans" w:hAnsi="Open Sans" w:cs="Open Sans"/>
                <w:sz w:val="16"/>
                <w:szCs w:val="16"/>
              </w:rPr>
            </w:pPr>
            <w:proofErr w:type="gramStart"/>
            <w:r>
              <w:rPr>
                <w:rFonts w:ascii="Open Sans" w:hAnsi="Open Sans" w:cs="Open Sans"/>
                <w:sz w:val="16"/>
                <w:szCs w:val="16"/>
              </w:rPr>
              <w:t xml:space="preserve">{{ </w:t>
            </w:r>
            <w:proofErr w:type="spellStart"/>
            <w:r w:rsidRPr="00544A02">
              <w:rPr>
                <w:rFonts w:ascii="Open Sans" w:hAnsi="Open Sans" w:cs="Open Sans"/>
                <w:sz w:val="16"/>
                <w:szCs w:val="16"/>
              </w:rPr>
              <w:t>HandInDate</w:t>
            </w:r>
            <w:proofErr w:type="spellEnd"/>
            <w:proofErr w:type="gramEnd"/>
            <w:r>
              <w:rPr>
                <w:rFonts w:ascii="Open Sans" w:hAnsi="Open Sans" w:cs="Open Sans"/>
                <w:sz w:val="16"/>
                <w:szCs w:val="16"/>
              </w:rPr>
              <w:t xml:space="preserve"> }}</w:t>
            </w:r>
          </w:p>
        </w:tc>
      </w:tr>
      <w:tr w:rsidR="004A76FF" w14:paraId="71FF6BC4" w14:textId="77777777" w:rsidTr="46654BA9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CDEB2D9" w14:textId="4A21FE07" w:rsidR="004A76FF" w:rsidRPr="00087F3D" w:rsidRDefault="004A76FF" w:rsidP="004A76FF">
            <w:pPr>
              <w:rPr>
                <w:rFonts w:ascii="Open Sans" w:hAnsi="Open Sans" w:cs="Open Sans"/>
                <w:sz w:val="16"/>
                <w:szCs w:val="16"/>
              </w:rPr>
            </w:pPr>
            <w:r w:rsidRPr="00087F3D"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  <w:t xml:space="preserve">Assessor declaration </w:t>
            </w:r>
            <w:r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  <w:t>–</w:t>
            </w:r>
            <w:r w:rsidRPr="00087F3D"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  <w:t xml:space="preserve"> </w:t>
            </w:r>
            <w:r>
              <w:rPr>
                <w:rFonts w:ascii="Open Sans" w:hAnsi="Open Sans" w:cs="Open Sans"/>
                <w:color w:val="auto"/>
                <w:sz w:val="16"/>
                <w:szCs w:val="16"/>
              </w:rPr>
              <w:t xml:space="preserve">I declare that the work submitted for assessment has been carried out without assistance other than that which is acceptable according to the rules of the specification. I </w:t>
            </w:r>
            <w:r w:rsidRPr="00087F3D">
              <w:rPr>
                <w:rFonts w:ascii="Open Sans" w:hAnsi="Open Sans" w:cs="Open Sans"/>
                <w:color w:val="auto"/>
                <w:sz w:val="16"/>
                <w:szCs w:val="16"/>
              </w:rPr>
              <w:t xml:space="preserve">certify that to the best of my knowledge the evidence submitted for this assignment is the learner’s own. The learner has clearly referenced any sources </w:t>
            </w:r>
            <w:r>
              <w:rPr>
                <w:rFonts w:ascii="Open Sans" w:hAnsi="Open Sans" w:cs="Open Sans"/>
                <w:color w:val="auto"/>
                <w:sz w:val="16"/>
                <w:szCs w:val="16"/>
              </w:rPr>
              <w:t xml:space="preserve">and any AI tools </w:t>
            </w:r>
            <w:r w:rsidRPr="00087F3D">
              <w:rPr>
                <w:rFonts w:ascii="Open Sans" w:hAnsi="Open Sans" w:cs="Open Sans"/>
                <w:color w:val="auto"/>
                <w:sz w:val="16"/>
                <w:szCs w:val="16"/>
              </w:rPr>
              <w:t xml:space="preserve">used in the work. </w:t>
            </w:r>
            <w:ins w:id="0" w:author="Lee Shirley" w:date="2023-12-19T14:26:00Z">
              <w:r>
                <w:rPr>
                  <w:rFonts w:ascii="Open Sans" w:hAnsi="Open Sans" w:cs="Open Sans"/>
                  <w:color w:val="auto"/>
                  <w:sz w:val="16"/>
                  <w:szCs w:val="16"/>
                </w:rPr>
                <w:t xml:space="preserve">I have not solely used AI to mark learner’s work. </w:t>
              </w:r>
            </w:ins>
            <w:r w:rsidRPr="00087F3D">
              <w:rPr>
                <w:rFonts w:ascii="Open Sans" w:hAnsi="Open Sans" w:cs="Open Sans"/>
                <w:color w:val="auto"/>
                <w:sz w:val="16"/>
                <w:szCs w:val="16"/>
              </w:rPr>
              <w:t>I understand that false declaration is a form of malpractice.</w:t>
            </w:r>
          </w:p>
        </w:tc>
        <w:tc>
          <w:tcPr>
            <w:tcW w:w="2552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67FF437" w14:textId="77777777" w:rsidR="004A76FF" w:rsidRPr="00087F3D" w:rsidRDefault="004A76FF" w:rsidP="004A76FF">
            <w:pPr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</w:pPr>
            <w:r w:rsidRPr="00087F3D"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  <w:t>Assessor signature</w:t>
            </w:r>
          </w:p>
        </w:tc>
        <w:tc>
          <w:tcPr>
            <w:tcW w:w="2977" w:type="dxa"/>
            <w:gridSpan w:val="2"/>
            <w:tcMar>
              <w:top w:w="28" w:type="dxa"/>
              <w:bottom w:w="28" w:type="dxa"/>
            </w:tcMar>
            <w:vAlign w:val="center"/>
          </w:tcPr>
          <w:p w14:paraId="35C8C377" w14:textId="20BD059B" w:rsidR="004A76FF" w:rsidRPr="00087F3D" w:rsidRDefault="004A76FF" w:rsidP="004A76FF">
            <w:pPr>
              <w:rPr>
                <w:rFonts w:ascii="Open Sans" w:hAnsi="Open Sans" w:cs="Open Sans"/>
                <w:sz w:val="16"/>
                <w:szCs w:val="16"/>
              </w:rPr>
            </w:pPr>
            <w:proofErr w:type="gramStart"/>
            <w:r>
              <w:rPr>
                <w:rFonts w:ascii="Open Sans" w:hAnsi="Open Sans" w:cs="Open Sans"/>
                <w:color w:val="auto"/>
                <w:sz w:val="16"/>
                <w:szCs w:val="16"/>
              </w:rPr>
              <w:t xml:space="preserve">{{ </w:t>
            </w:r>
            <w:proofErr w:type="spellStart"/>
            <w:r w:rsidRPr="00480219">
              <w:rPr>
                <w:rFonts w:ascii="Open Sans" w:hAnsi="Open Sans" w:cs="Open Sans"/>
                <w:color w:val="auto"/>
                <w:sz w:val="16"/>
                <w:szCs w:val="16"/>
              </w:rPr>
              <w:t>assessorEmailSignature</w:t>
            </w:r>
            <w:proofErr w:type="spellEnd"/>
            <w:proofErr w:type="gramEnd"/>
            <w:r>
              <w:rPr>
                <w:rFonts w:ascii="Open Sans" w:hAnsi="Open Sans" w:cs="Open Sans"/>
                <w:color w:val="auto"/>
                <w:sz w:val="16"/>
                <w:szCs w:val="16"/>
              </w:rPr>
              <w:t xml:space="preserve"> }}</w:t>
            </w:r>
          </w:p>
        </w:tc>
      </w:tr>
      <w:tr w:rsidR="004A76FF" w14:paraId="53E400A3" w14:textId="77777777" w:rsidTr="46654BA9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6ED63F9A" w14:textId="77777777" w:rsidR="004A76FF" w:rsidRPr="00087F3D" w:rsidRDefault="004A76FF" w:rsidP="004A76FF">
            <w:pPr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2552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52EB76" w14:textId="77777777" w:rsidR="004A76FF" w:rsidRPr="00087F3D" w:rsidRDefault="004A76FF" w:rsidP="004A76FF">
            <w:pPr>
              <w:rPr>
                <w:rFonts w:ascii="Open Sans" w:hAnsi="Open Sans" w:cs="Open Sans"/>
                <w:sz w:val="16"/>
                <w:szCs w:val="16"/>
              </w:rPr>
            </w:pPr>
            <w:r w:rsidRPr="00087F3D"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  <w:t>Date</w:t>
            </w:r>
          </w:p>
        </w:tc>
        <w:tc>
          <w:tcPr>
            <w:tcW w:w="2977" w:type="dxa"/>
            <w:gridSpan w:val="2"/>
            <w:tcMar>
              <w:top w:w="28" w:type="dxa"/>
              <w:bottom w:w="28" w:type="dxa"/>
            </w:tcMar>
            <w:vAlign w:val="center"/>
          </w:tcPr>
          <w:p w14:paraId="041FD2BB" w14:textId="4BF9E2D4" w:rsidR="004A76FF" w:rsidRPr="00087F3D" w:rsidRDefault="004A76FF" w:rsidP="004A76FF">
            <w:pPr>
              <w:rPr>
                <w:rFonts w:ascii="Open Sans" w:hAnsi="Open Sans" w:cs="Open Sans"/>
                <w:sz w:val="16"/>
                <w:szCs w:val="16"/>
              </w:rPr>
            </w:pPr>
            <w:proofErr w:type="gramStart"/>
            <w:r>
              <w:rPr>
                <w:rFonts w:ascii="Open Sans" w:hAnsi="Open Sans" w:cs="Open Sans"/>
                <w:sz w:val="16"/>
                <w:szCs w:val="16"/>
              </w:rPr>
              <w:t xml:space="preserve">{{ </w:t>
            </w:r>
            <w:proofErr w:type="spellStart"/>
            <w:r w:rsidRPr="00112682">
              <w:rPr>
                <w:rFonts w:ascii="Open Sans" w:hAnsi="Open Sans" w:cs="Open Sans"/>
                <w:sz w:val="16"/>
                <w:szCs w:val="16"/>
              </w:rPr>
              <w:t>marked</w:t>
            </w:r>
            <w:proofErr w:type="gramEnd"/>
            <w:r w:rsidRPr="00112682">
              <w:rPr>
                <w:rFonts w:ascii="Open Sans" w:hAnsi="Open Sans" w:cs="Open Sans"/>
                <w:sz w:val="16"/>
                <w:szCs w:val="16"/>
              </w:rPr>
              <w:t>_date</w:t>
            </w:r>
            <w:proofErr w:type="spellEnd"/>
            <w:r>
              <w:rPr>
                <w:rFonts w:ascii="Open Sans" w:hAnsi="Open Sans" w:cs="Open Sans"/>
                <w:sz w:val="16"/>
                <w:szCs w:val="16"/>
              </w:rPr>
              <w:t xml:space="preserve"> }}</w:t>
            </w:r>
          </w:p>
        </w:tc>
      </w:tr>
      <w:tr w:rsidR="004A76FF" w14:paraId="44CB03B1" w14:textId="77777777" w:rsidTr="46654BA9">
        <w:trPr>
          <w:trHeight w:val="514"/>
        </w:trPr>
        <w:tc>
          <w:tcPr>
            <w:tcW w:w="7717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D15A389" w14:textId="14063209" w:rsidR="004A76FF" w:rsidRPr="00087F3D" w:rsidRDefault="004A76FF" w:rsidP="004A76FF">
            <w:pPr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</w:pPr>
            <w:r w:rsidRPr="00087F3D"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  <w:t xml:space="preserve">Date of feedback to learner </w:t>
            </w:r>
            <w:r w:rsidRPr="00087F3D">
              <w:rPr>
                <w:rFonts w:ascii="Open Sans" w:hAnsi="Open Sans" w:cs="Open Sans"/>
                <w:b/>
                <w:color w:val="auto"/>
                <w:sz w:val="16"/>
                <w:szCs w:val="16"/>
              </w:rPr>
              <w:t xml:space="preserve">– </w:t>
            </w:r>
            <w:r w:rsidRPr="00087F3D">
              <w:rPr>
                <w:rFonts w:ascii="Open Sans" w:hAnsi="Open Sans" w:cs="Open Sans"/>
                <w:bCs/>
                <w:color w:val="auto"/>
                <w:sz w:val="16"/>
                <w:szCs w:val="16"/>
              </w:rPr>
              <w:t>this must be within a timely period of the assessment taking place</w:t>
            </w:r>
            <w:r>
              <w:rPr>
                <w:rFonts w:ascii="Open Sans" w:hAnsi="Open Sans" w:cs="Open Sans"/>
                <w:bCs/>
                <w:color w:val="auto"/>
                <w:sz w:val="16"/>
                <w:szCs w:val="16"/>
              </w:rPr>
              <w:t xml:space="preserve"> and after internal verification has taken place.</w:t>
            </w:r>
          </w:p>
        </w:tc>
        <w:tc>
          <w:tcPr>
            <w:tcW w:w="2977" w:type="dxa"/>
            <w:gridSpan w:val="2"/>
            <w:tcMar>
              <w:top w:w="28" w:type="dxa"/>
              <w:bottom w:w="28" w:type="dxa"/>
            </w:tcMar>
            <w:vAlign w:val="center"/>
          </w:tcPr>
          <w:p w14:paraId="122F89ED" w14:textId="43F8A469" w:rsidR="004A76FF" w:rsidRPr="00087F3D" w:rsidRDefault="004A76FF" w:rsidP="004A76FF">
            <w:pPr>
              <w:rPr>
                <w:rFonts w:ascii="Open Sans" w:hAnsi="Open Sans" w:cs="Open Sans"/>
                <w:sz w:val="16"/>
                <w:szCs w:val="16"/>
              </w:rPr>
            </w:pPr>
            <w:proofErr w:type="gramStart"/>
            <w:r>
              <w:rPr>
                <w:rFonts w:ascii="Open Sans" w:hAnsi="Open Sans" w:cs="Open Sans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Open Sans" w:hAnsi="Open Sans" w:cs="Open Sans"/>
                <w:sz w:val="16"/>
                <w:szCs w:val="16"/>
              </w:rPr>
              <w:t>feedback</w:t>
            </w:r>
            <w:proofErr w:type="gramEnd"/>
            <w:r w:rsidRPr="00112682">
              <w:rPr>
                <w:rFonts w:ascii="Open Sans" w:hAnsi="Open Sans" w:cs="Open Sans"/>
                <w:sz w:val="16"/>
                <w:szCs w:val="16"/>
              </w:rPr>
              <w:t>_date</w:t>
            </w:r>
            <w:proofErr w:type="spellEnd"/>
            <w:r>
              <w:rPr>
                <w:rFonts w:ascii="Open Sans" w:hAnsi="Open Sans" w:cs="Open Sans"/>
                <w:sz w:val="16"/>
                <w:szCs w:val="16"/>
              </w:rPr>
              <w:t xml:space="preserve"> }}</w:t>
            </w:r>
          </w:p>
        </w:tc>
      </w:tr>
      <w:tr w:rsidR="004A76FF" w14:paraId="71A4B754" w14:textId="77777777" w:rsidTr="46654BA9">
        <w:trPr>
          <w:trHeight w:val="784"/>
        </w:trPr>
        <w:tc>
          <w:tcPr>
            <w:tcW w:w="10694" w:type="dxa"/>
            <w:gridSpan w:val="7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185D152" w14:textId="6D588F2C" w:rsidR="004A76FF" w:rsidRPr="0099784B" w:rsidRDefault="004A76FF" w:rsidP="004A76FF">
            <w:pPr>
              <w:pStyle w:val="paragraph"/>
              <w:spacing w:before="0" w:beforeAutospacing="0" w:after="0" w:afterAutospacing="0"/>
              <w:textAlignment w:val="baseline"/>
              <w:rPr>
                <w:rFonts w:ascii="Open Sans" w:hAnsi="Open Sans" w:cs="Open Sans"/>
                <w:color w:val="000000"/>
                <w:sz w:val="12"/>
                <w:szCs w:val="12"/>
              </w:rPr>
            </w:pPr>
            <w:r w:rsidRPr="00087F3D">
              <w:rPr>
                <w:rStyle w:val="normaltextrun"/>
                <w:rFonts w:ascii="Open Sans" w:hAnsi="Open Sans" w:cs="Open Sans"/>
                <w:color w:val="000000"/>
                <w:sz w:val="16"/>
                <w:szCs w:val="16"/>
              </w:rPr>
              <w:t>By signing the above declaration, you agree to your work and/or image (if featured in recorded and/or photographed files) to be used by Pearson or other Pearson group companies for</w:t>
            </w:r>
            <w:r>
              <w:rPr>
                <w:rStyle w:val="normaltextrun"/>
                <w:rFonts w:ascii="Open Sans" w:hAnsi="Open Sans" w:cs="Open Sans"/>
                <w:color w:val="000000"/>
                <w:sz w:val="16"/>
                <w:szCs w:val="16"/>
              </w:rPr>
              <w:t>: (</w:t>
            </w:r>
            <w:r w:rsidRPr="0099784B">
              <w:rPr>
                <w:rStyle w:val="normaltextrun"/>
                <w:rFonts w:ascii="Open Sans" w:hAnsi="Open Sans" w:cs="Open Sans"/>
                <w:color w:val="000000"/>
                <w:sz w:val="12"/>
                <w:szCs w:val="12"/>
              </w:rPr>
              <w:t xml:space="preserve">delete if not consenting to </w:t>
            </w:r>
            <w:r>
              <w:rPr>
                <w:rStyle w:val="normaltextrun"/>
                <w:rFonts w:ascii="Open Sans" w:hAnsi="Open Sans" w:cs="Open Sans"/>
                <w:color w:val="000000"/>
                <w:sz w:val="12"/>
                <w:szCs w:val="12"/>
              </w:rPr>
              <w:t>some</w:t>
            </w:r>
            <w:r w:rsidRPr="0099784B">
              <w:rPr>
                <w:rStyle w:val="normaltextrun"/>
                <w:rFonts w:ascii="Open Sans" w:hAnsi="Open Sans" w:cs="Open Sans"/>
                <w:color w:val="000000"/>
                <w:sz w:val="12"/>
                <w:szCs w:val="12"/>
              </w:rPr>
              <w:t xml:space="preserve"> of the following</w:t>
            </w:r>
            <w:r>
              <w:rPr>
                <w:rStyle w:val="normaltextrun"/>
                <w:rFonts w:ascii="Open Sans" w:hAnsi="Open Sans" w:cs="Open Sans"/>
                <w:color w:val="000000"/>
                <w:sz w:val="12"/>
                <w:szCs w:val="12"/>
              </w:rPr>
              <w:t>)</w:t>
            </w:r>
          </w:p>
          <w:p w14:paraId="6025AA70" w14:textId="56721A4B" w:rsidR="004A76FF" w:rsidRPr="00087F3D" w:rsidRDefault="004A76FF" w:rsidP="004A76FF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Open Sans" w:hAnsi="Open Sans" w:cs="Open Sans"/>
                <w:color w:val="000000"/>
                <w:sz w:val="16"/>
                <w:szCs w:val="16"/>
              </w:rPr>
            </w:pPr>
            <w:r w:rsidRPr="00087F3D">
              <w:rPr>
                <w:rStyle w:val="normaltextrun"/>
                <w:rFonts w:ascii="Open Sans" w:hAnsi="Open Sans" w:cs="Open Sans"/>
                <w:color w:val="000000"/>
                <w:sz w:val="16"/>
                <w:szCs w:val="16"/>
              </w:rPr>
              <w:t>professional development, online support, and training of Centre Assessors</w:t>
            </w:r>
            <w:r w:rsidRPr="00087F3D">
              <w:rPr>
                <w:rStyle w:val="eop"/>
                <w:rFonts w:ascii="Open Sans" w:hAnsi="Open Sans" w:cs="Open Sans"/>
                <w:color w:val="000000"/>
                <w:sz w:val="16"/>
                <w:szCs w:val="16"/>
              </w:rPr>
              <w:t> </w:t>
            </w:r>
          </w:p>
          <w:p w14:paraId="4BCAC276" w14:textId="77777777" w:rsidR="004A76FF" w:rsidRPr="00087F3D" w:rsidRDefault="004A76FF" w:rsidP="004A76FF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Open Sans" w:hAnsi="Open Sans" w:cs="Open Sans"/>
                <w:color w:val="000000"/>
                <w:sz w:val="16"/>
                <w:szCs w:val="16"/>
              </w:rPr>
            </w:pPr>
            <w:r w:rsidRPr="00087F3D">
              <w:rPr>
                <w:rStyle w:val="normaltextrun"/>
                <w:rFonts w:ascii="Open Sans" w:hAnsi="Open Sans" w:cs="Open Sans"/>
                <w:color w:val="000000"/>
                <w:sz w:val="16"/>
                <w:szCs w:val="16"/>
              </w:rPr>
              <w:t>support and training for Pearson Examiners/Moderators</w:t>
            </w:r>
            <w:r w:rsidRPr="00087F3D">
              <w:rPr>
                <w:rStyle w:val="eop"/>
                <w:rFonts w:ascii="Open Sans" w:hAnsi="Open Sans" w:cs="Open Sans"/>
                <w:color w:val="000000"/>
                <w:sz w:val="16"/>
                <w:szCs w:val="16"/>
              </w:rPr>
              <w:t> </w:t>
            </w:r>
          </w:p>
          <w:p w14:paraId="31DD9650" w14:textId="77777777" w:rsidR="004A76FF" w:rsidRPr="00087F3D" w:rsidRDefault="004A76FF" w:rsidP="004A76FF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Open Sans" w:hAnsi="Open Sans" w:cs="Open Sans"/>
                <w:color w:val="000000"/>
                <w:sz w:val="16"/>
                <w:szCs w:val="16"/>
              </w:rPr>
            </w:pPr>
            <w:r w:rsidRPr="00087F3D">
              <w:rPr>
                <w:rStyle w:val="normaltextrun"/>
                <w:rFonts w:ascii="Open Sans" w:hAnsi="Open Sans" w:cs="Open Sans"/>
                <w:color w:val="000000"/>
                <w:sz w:val="16"/>
                <w:szCs w:val="16"/>
              </w:rPr>
              <w:t>published resources </w:t>
            </w:r>
            <w:r w:rsidRPr="00087F3D">
              <w:rPr>
                <w:rStyle w:val="eop"/>
                <w:rFonts w:ascii="Open Sans" w:hAnsi="Open Sans" w:cs="Open Sans"/>
                <w:color w:val="000000"/>
                <w:sz w:val="16"/>
                <w:szCs w:val="16"/>
              </w:rPr>
              <w:t> </w:t>
            </w:r>
          </w:p>
          <w:p w14:paraId="7D39DF7D" w14:textId="26915E5B" w:rsidR="004A76FF" w:rsidRPr="00087F3D" w:rsidRDefault="004A76FF" w:rsidP="004A76FF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Open Sans" w:hAnsi="Open Sans" w:cs="Open Sans"/>
                <w:color w:val="000000"/>
                <w:sz w:val="16"/>
                <w:szCs w:val="16"/>
              </w:rPr>
            </w:pPr>
            <w:r w:rsidRPr="00087F3D">
              <w:rPr>
                <w:rStyle w:val="normaltextrun"/>
                <w:rFonts w:ascii="Open Sans" w:hAnsi="Open Sans" w:cs="Open Sans"/>
                <w:color w:val="000000"/>
                <w:sz w:val="16"/>
                <w:szCs w:val="16"/>
              </w:rPr>
              <w:t>marketing materials</w:t>
            </w:r>
            <w:r w:rsidRPr="00087F3D">
              <w:rPr>
                <w:rStyle w:val="eop"/>
                <w:rFonts w:ascii="Open Sans" w:hAnsi="Open Sans" w:cs="Open Sans"/>
                <w:color w:val="000000"/>
                <w:sz w:val="16"/>
                <w:szCs w:val="16"/>
              </w:rPr>
              <w:t> </w:t>
            </w:r>
          </w:p>
          <w:p w14:paraId="118D37DC" w14:textId="1CDC38F5" w:rsidR="004A76FF" w:rsidRPr="00087F3D" w:rsidRDefault="004A76FF" w:rsidP="004A76FF">
            <w:pPr>
              <w:pStyle w:val="paragraph"/>
              <w:spacing w:before="0" w:beforeAutospacing="0" w:after="0" w:afterAutospacing="0"/>
              <w:textAlignment w:val="baseline"/>
              <w:rPr>
                <w:rFonts w:ascii="Open Sans" w:hAnsi="Open Sans" w:cs="Open Sans"/>
                <w:color w:val="000000"/>
                <w:sz w:val="16"/>
                <w:szCs w:val="16"/>
              </w:rPr>
            </w:pPr>
            <w:r w:rsidRPr="00087F3D">
              <w:rPr>
                <w:rStyle w:val="normaltextrun"/>
                <w:rFonts w:ascii="Open Sans" w:hAnsi="Open Sans" w:cs="Open Sans"/>
                <w:color w:val="000000"/>
                <w:sz w:val="16"/>
                <w:szCs w:val="16"/>
              </w:rPr>
              <w:t>Your personal details will be kept in accordance with GDPR, if you have any concerns regarding this, please contact us via the</w:t>
            </w:r>
            <w:r w:rsidRPr="00087F3D"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 </w:t>
            </w:r>
            <w:hyperlink r:id="rId10" w:tgtFrame="_blank" w:history="1">
              <w:r w:rsidRPr="00087F3D">
                <w:rPr>
                  <w:rStyle w:val="normaltextrun"/>
                  <w:rFonts w:ascii="Open Sans" w:hAnsi="Open Sans" w:cs="Open Sans"/>
                  <w:color w:val="0563C1"/>
                  <w:sz w:val="16"/>
                  <w:szCs w:val="16"/>
                  <w:u w:val="single"/>
                </w:rPr>
                <w:t>Pearson Contact Portal</w:t>
              </w:r>
            </w:hyperlink>
            <w:r w:rsidRPr="00087F3D">
              <w:rPr>
                <w:rStyle w:val="normaltextrun"/>
                <w:rFonts w:ascii="Open Sans" w:hAnsi="Open Sans" w:cs="Open Sans"/>
                <w:color w:val="000000"/>
                <w:sz w:val="16"/>
                <w:szCs w:val="16"/>
              </w:rPr>
              <w:t>.</w:t>
            </w:r>
            <w:r w:rsidRPr="00087F3D"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 </w:t>
            </w:r>
            <w:r w:rsidRPr="00087F3D">
              <w:rPr>
                <w:rStyle w:val="eop"/>
                <w:rFonts w:ascii="Open Sans" w:hAnsi="Open Sans" w:cs="Open Sans"/>
                <w:color w:val="000000"/>
                <w:sz w:val="16"/>
                <w:szCs w:val="16"/>
              </w:rPr>
              <w:t> </w:t>
            </w:r>
          </w:p>
        </w:tc>
      </w:tr>
      <w:tr w:rsidR="004A76FF" w14:paraId="290D30DD" w14:textId="77777777" w:rsidTr="46654BA9">
        <w:trPr>
          <w:trHeight w:val="1618"/>
        </w:trPr>
        <w:tc>
          <w:tcPr>
            <w:tcW w:w="6158" w:type="dxa"/>
            <w:gridSpan w:val="4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7B2B208" w14:textId="77777777" w:rsidR="004A76FF" w:rsidRDefault="004A76FF" w:rsidP="004A76FF">
            <w:pPr>
              <w:rPr>
                <w:rFonts w:ascii="Open Sans" w:hAnsi="Open Sans" w:cs="Open Sans"/>
                <w:color w:val="0070C0"/>
              </w:rPr>
            </w:pPr>
            <w:r w:rsidRPr="000D3BB0">
              <w:rPr>
                <w:rFonts w:ascii="Open Sans" w:hAnsi="Open Sans" w:cs="Open Sans"/>
                <w:b/>
                <w:color w:val="0070C0"/>
                <w:sz w:val="16"/>
                <w:szCs w:val="16"/>
              </w:rPr>
              <w:t xml:space="preserve">Resubmission authorisation </w:t>
            </w:r>
            <w:r>
              <w:rPr>
                <w:rFonts w:ascii="Open Sans" w:hAnsi="Open Sans" w:cs="Open Sans"/>
                <w:sz w:val="18"/>
                <w:szCs w:val="18"/>
              </w:rPr>
              <w:t>by Lead Internal Verifier</w:t>
            </w:r>
          </w:p>
          <w:p w14:paraId="5D64B65F" w14:textId="77777777" w:rsidR="004A76FF" w:rsidRDefault="004A76FF" w:rsidP="004A76FF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 xml:space="preserve">All resubmissions must be authorised by the </w:t>
            </w:r>
            <w:r>
              <w:rPr>
                <w:rFonts w:ascii="Open Sans" w:hAnsi="Open Sans" w:cs="Open Sans"/>
                <w:b/>
                <w:sz w:val="16"/>
                <w:szCs w:val="16"/>
              </w:rPr>
              <w:t>Lead Internal Verifier</w:t>
            </w:r>
            <w:r>
              <w:rPr>
                <w:rFonts w:ascii="Open Sans" w:hAnsi="Open Sans" w:cs="Open Sans"/>
                <w:sz w:val="16"/>
                <w:szCs w:val="16"/>
              </w:rPr>
              <w:t xml:space="preserve">. Only </w:t>
            </w:r>
            <w:r>
              <w:rPr>
                <w:rFonts w:ascii="Open Sans" w:hAnsi="Open Sans" w:cs="Open Sans"/>
                <w:b/>
                <w:sz w:val="16"/>
                <w:szCs w:val="16"/>
              </w:rPr>
              <w:t>one</w:t>
            </w:r>
            <w:r>
              <w:rPr>
                <w:rFonts w:ascii="Open Sans" w:hAnsi="Open Sans" w:cs="Open Sans"/>
                <w:sz w:val="16"/>
                <w:szCs w:val="16"/>
              </w:rPr>
              <w:t xml:space="preserve"> resubmission is possible per assignment, providing:</w:t>
            </w:r>
          </w:p>
          <w:p w14:paraId="721D0CFF" w14:textId="68C69F4A" w:rsidR="004A76FF" w:rsidRDefault="004A76FF" w:rsidP="004A76FF">
            <w:pPr>
              <w:numPr>
                <w:ilvl w:val="0"/>
                <w:numId w:val="4"/>
              </w:numPr>
              <w:ind w:left="426" w:hanging="360"/>
              <w:contextualSpacing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The learner has met initial deadlines set in the assignment or has met an agreed deadline extension.</w:t>
            </w:r>
          </w:p>
          <w:p w14:paraId="5F887B3C" w14:textId="77777777" w:rsidR="004A76FF" w:rsidRDefault="004A76FF" w:rsidP="004A76FF">
            <w:pPr>
              <w:numPr>
                <w:ilvl w:val="0"/>
                <w:numId w:val="4"/>
              </w:numPr>
              <w:ind w:left="426" w:hanging="360"/>
              <w:contextualSpacing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The tutor considers that the learner will be able to provide improved evidence without further guidance.</w:t>
            </w:r>
          </w:p>
          <w:p w14:paraId="11EC9C85" w14:textId="77777777" w:rsidR="004A76FF" w:rsidRDefault="004A76FF" w:rsidP="004A76FF">
            <w:pPr>
              <w:numPr>
                <w:ilvl w:val="0"/>
                <w:numId w:val="4"/>
              </w:numPr>
              <w:ind w:left="426" w:hanging="360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Evidence submitted for assessment has been authenticated and accompanied by a signed and dated declaration of authenticity by the learner.</w:t>
            </w:r>
          </w:p>
          <w:p w14:paraId="31D46DE0" w14:textId="3D3D4720" w:rsidR="004A76FF" w:rsidRDefault="004A76FF" w:rsidP="004A76FF">
            <w:pPr>
              <w:numPr>
                <w:ilvl w:val="0"/>
                <w:numId w:val="4"/>
              </w:numPr>
              <w:ind w:left="426" w:hanging="360"/>
              <w:contextualSpacing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 xml:space="preserve">Resubmission evidence </w:t>
            </w:r>
            <w:r>
              <w:rPr>
                <w:rFonts w:ascii="Open Sans" w:hAnsi="Open Sans" w:cs="Open Sans"/>
                <w:b/>
                <w:sz w:val="16"/>
                <w:szCs w:val="16"/>
              </w:rPr>
              <w:t>must</w:t>
            </w:r>
            <w:r>
              <w:rPr>
                <w:rFonts w:ascii="Open Sans" w:hAnsi="Open Sans" w:cs="Open Sans"/>
                <w:sz w:val="16"/>
                <w:szCs w:val="16"/>
              </w:rPr>
              <w:t xml:space="preserve"> be submitted within 15 working days of learners receiving assessment feedback which must be within a timely period of the assessment taking place.</w:t>
            </w:r>
          </w:p>
        </w:tc>
        <w:tc>
          <w:tcPr>
            <w:tcW w:w="1862" w:type="dxa"/>
            <w:gridSpan w:val="2"/>
            <w:shd w:val="clear" w:color="auto" w:fill="F2F2F2" w:themeFill="background1" w:themeFillShade="F2"/>
            <w:vAlign w:val="center"/>
          </w:tcPr>
          <w:p w14:paraId="1ECBED15" w14:textId="5484B063" w:rsidR="004A76FF" w:rsidRPr="000D3BB0" w:rsidRDefault="004A76FF" w:rsidP="004A76F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Open Sans" w:hAnsi="Open Sans" w:cs="Open Sans"/>
                <w:color w:val="000000"/>
                <w:sz w:val="16"/>
                <w:szCs w:val="16"/>
              </w:rPr>
            </w:pPr>
            <w:r w:rsidRPr="000D3BB0">
              <w:rPr>
                <w:rFonts w:ascii="Open Sans" w:hAnsi="Open Sans" w:cs="Open Sans"/>
                <w:b/>
                <w:color w:val="0070C0"/>
                <w:sz w:val="16"/>
                <w:szCs w:val="16"/>
              </w:rPr>
              <w:t>LIV signature</w:t>
            </w:r>
          </w:p>
        </w:tc>
        <w:tc>
          <w:tcPr>
            <w:tcW w:w="2674" w:type="dxa"/>
            <w:shd w:val="clear" w:color="auto" w:fill="FFFFFF" w:themeFill="background1"/>
            <w:vAlign w:val="center"/>
          </w:tcPr>
          <w:p w14:paraId="2F74A5E6" w14:textId="4EA93995" w:rsidR="004A76FF" w:rsidRPr="00087F3D" w:rsidRDefault="004A76FF" w:rsidP="004A76F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Open Sans" w:hAnsi="Open Sans" w:cs="Open Sans"/>
                <w:color w:val="000000"/>
                <w:sz w:val="16"/>
                <w:szCs w:val="16"/>
              </w:rPr>
            </w:pPr>
            <w:proofErr w:type="gramStart"/>
            <w:r w:rsidRPr="01A3F9FC">
              <w:rPr>
                <w:rStyle w:val="normaltextrun"/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1A3F9FC">
              <w:rPr>
                <w:rStyle w:val="normaltextrun"/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>signature</w:t>
            </w:r>
            <w:proofErr w:type="gramEnd"/>
            <w:r w:rsidRPr="01A3F9FC">
              <w:rPr>
                <w:rStyle w:val="normaltextrun"/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>_iv</w:t>
            </w:r>
            <w:proofErr w:type="spellEnd"/>
            <w:r w:rsidRPr="01A3F9FC">
              <w:rPr>
                <w:rStyle w:val="normaltextrun"/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 xml:space="preserve"> }}</w:t>
            </w:r>
          </w:p>
        </w:tc>
      </w:tr>
      <w:tr w:rsidR="004A76FF" w14:paraId="6E93CB2B" w14:textId="77777777" w:rsidTr="46654BA9">
        <w:trPr>
          <w:trHeight w:val="1178"/>
        </w:trPr>
        <w:tc>
          <w:tcPr>
            <w:tcW w:w="6158" w:type="dxa"/>
            <w:gridSpan w:val="4"/>
            <w:vMerge/>
            <w:tcMar>
              <w:top w:w="28" w:type="dxa"/>
              <w:bottom w:w="28" w:type="dxa"/>
            </w:tcMar>
            <w:vAlign w:val="center"/>
          </w:tcPr>
          <w:p w14:paraId="1099552B" w14:textId="77777777" w:rsidR="004A76FF" w:rsidRDefault="004A76FF" w:rsidP="004A76FF">
            <w:pPr>
              <w:rPr>
                <w:rFonts w:ascii="Open Sans" w:hAnsi="Open Sans" w:cs="Open Sans"/>
                <w:b/>
                <w:color w:val="0070C0"/>
              </w:rPr>
            </w:pPr>
          </w:p>
        </w:tc>
        <w:tc>
          <w:tcPr>
            <w:tcW w:w="1862" w:type="dxa"/>
            <w:gridSpan w:val="2"/>
            <w:shd w:val="clear" w:color="auto" w:fill="F2F2F2" w:themeFill="background1" w:themeFillShade="F2"/>
            <w:vAlign w:val="center"/>
          </w:tcPr>
          <w:p w14:paraId="16D33C1E" w14:textId="45802BE6" w:rsidR="004A76FF" w:rsidRPr="000D3BB0" w:rsidRDefault="004A76FF" w:rsidP="004A76F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Open Sans" w:hAnsi="Open Sans" w:cs="Open Sans"/>
                <w:color w:val="000000"/>
                <w:sz w:val="16"/>
                <w:szCs w:val="16"/>
              </w:rPr>
            </w:pPr>
            <w:r w:rsidRPr="000D3BB0">
              <w:rPr>
                <w:rFonts w:ascii="Open Sans" w:hAnsi="Open Sans" w:cs="Open Sans"/>
                <w:b/>
                <w:color w:val="0070C0"/>
                <w:sz w:val="16"/>
                <w:szCs w:val="16"/>
              </w:rPr>
              <w:t>Date</w:t>
            </w:r>
          </w:p>
        </w:tc>
        <w:tc>
          <w:tcPr>
            <w:tcW w:w="2674" w:type="dxa"/>
            <w:shd w:val="clear" w:color="auto" w:fill="FFFFFF" w:themeFill="background1"/>
            <w:vAlign w:val="center"/>
          </w:tcPr>
          <w:p w14:paraId="6564FEE7" w14:textId="1F5DAFAA" w:rsidR="004A76FF" w:rsidRPr="00087F3D" w:rsidRDefault="004A76FF" w:rsidP="004A76F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Open Sans" w:hAnsi="Open Sans" w:cs="Open Sans"/>
                <w:color w:val="000000"/>
                <w:sz w:val="16"/>
                <w:szCs w:val="16"/>
              </w:rPr>
            </w:pPr>
            <w:proofErr w:type="gramStart"/>
            <w:r w:rsidRPr="01A3F9FC">
              <w:rPr>
                <w:rStyle w:val="normaltextrun"/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1A3F9FC">
              <w:rPr>
                <w:rStyle w:val="normaltextrun"/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>lead</w:t>
            </w:r>
            <w:proofErr w:type="gramEnd"/>
            <w:r w:rsidRPr="01A3F9FC">
              <w:rPr>
                <w:rStyle w:val="normaltextrun"/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>_iv_signed_date</w:t>
            </w:r>
            <w:proofErr w:type="spellEnd"/>
            <w:r w:rsidRPr="01A3F9FC">
              <w:rPr>
                <w:rStyle w:val="normaltextrun"/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 xml:space="preserve"> }}</w:t>
            </w:r>
            <w:bookmarkStart w:id="1" w:name="_GoBack"/>
            <w:bookmarkEnd w:id="1"/>
          </w:p>
        </w:tc>
      </w:tr>
    </w:tbl>
    <w:p w14:paraId="6CF94999" w14:textId="67810B97" w:rsidR="000036C0" w:rsidRDefault="000036C0" w:rsidP="0081592E"/>
    <w:tbl>
      <w:tblPr>
        <w:tblStyle w:val="a"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1236"/>
        <w:gridCol w:w="2693"/>
        <w:gridCol w:w="2552"/>
        <w:gridCol w:w="2977"/>
      </w:tblGrid>
      <w:tr w:rsidR="00356CA1" w:rsidRPr="001F3B28" w14:paraId="03927672" w14:textId="77777777" w:rsidTr="00A2483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88A1B2" w14:textId="3DFB955C" w:rsidR="00356CA1" w:rsidRPr="00087F3D" w:rsidRDefault="00EB0199" w:rsidP="00A24835">
            <w:pPr>
              <w:rPr>
                <w:rFonts w:ascii="Open Sans Semibold" w:hAnsi="Open Sans Semibold" w:cs="Open Sans Semibold"/>
                <w:sz w:val="48"/>
                <w:szCs w:val="48"/>
              </w:rPr>
            </w:pPr>
            <w:r>
              <w:rPr>
                <w:rFonts w:ascii="Open Sans Semibold" w:hAnsi="Open Sans Semibold" w:cs="Open Sans Semibold"/>
                <w:b/>
                <w:color w:val="2E74B5" w:themeColor="accent1" w:themeShade="BF"/>
                <w:sz w:val="48"/>
                <w:szCs w:val="48"/>
              </w:rPr>
              <w:t>Resubmission/Retak</w:t>
            </w:r>
            <w:r w:rsidR="001F267C">
              <w:rPr>
                <w:rFonts w:ascii="Open Sans Semibold" w:hAnsi="Open Sans Semibold" w:cs="Open Sans Semibold"/>
                <w:b/>
                <w:color w:val="2E74B5" w:themeColor="accent1" w:themeShade="BF"/>
                <w:sz w:val="48"/>
                <w:szCs w:val="48"/>
              </w:rPr>
              <w:t>e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1AFE288" w14:textId="15CB67BD" w:rsidR="00356CA1" w:rsidRPr="007E3C84" w:rsidRDefault="00A76E98" w:rsidP="00C37CD9">
            <w:pPr>
              <w:jc w:val="right"/>
              <w:rPr>
                <w:rFonts w:ascii="Open Sans Semibold" w:hAnsi="Open Sans Semibold" w:cs="Open Sans Semibold"/>
                <w:color w:val="9CC2E5" w:themeColor="accent1" w:themeTint="99"/>
                <w:sz w:val="36"/>
                <w:szCs w:val="36"/>
              </w:rPr>
            </w:pPr>
            <w:r w:rsidRPr="0052588A">
              <w:rPr>
                <w:rFonts w:ascii="Open Sans Semibold" w:hAnsi="Open Sans Semibold" w:cs="Open Sans Semibold"/>
                <w:color w:val="9CC2E5" w:themeColor="accent1" w:themeTint="99"/>
              </w:rPr>
              <w:t>I</w:t>
            </w:r>
            <w:r w:rsidR="00846B67" w:rsidRPr="0052588A">
              <w:rPr>
                <w:rFonts w:ascii="Open Sans Semibold" w:hAnsi="Open Sans Semibold" w:cs="Open Sans Semibold"/>
                <w:color w:val="9CC2E5" w:themeColor="accent1" w:themeTint="99"/>
              </w:rPr>
              <w:t>f a retake is required</w:t>
            </w:r>
            <w:r w:rsidR="00DC0988" w:rsidRPr="0052588A">
              <w:rPr>
                <w:rFonts w:ascii="Open Sans Semibold" w:hAnsi="Open Sans Semibold" w:cs="Open Sans Semibold"/>
                <w:color w:val="9CC2E5" w:themeColor="accent1" w:themeTint="99"/>
              </w:rPr>
              <w:t xml:space="preserve">, </w:t>
            </w:r>
            <w:r w:rsidR="00733966" w:rsidRPr="0052588A">
              <w:rPr>
                <w:rFonts w:ascii="Open Sans Semibold" w:hAnsi="Open Sans Semibold" w:cs="Open Sans Semibold"/>
                <w:color w:val="9CC2E5" w:themeColor="accent1" w:themeTint="99"/>
              </w:rPr>
              <w:t>copy,</w:t>
            </w:r>
            <w:r w:rsidR="00DC0988" w:rsidRPr="0052588A">
              <w:rPr>
                <w:rFonts w:ascii="Open Sans Semibold" w:hAnsi="Open Sans Semibold" w:cs="Open Sans Semibold"/>
                <w:color w:val="9CC2E5" w:themeColor="accent1" w:themeTint="99"/>
              </w:rPr>
              <w:t xml:space="preserve"> and paste the table belo</w:t>
            </w:r>
            <w:r w:rsidRPr="0052588A">
              <w:rPr>
                <w:rFonts w:ascii="Open Sans Semibold" w:hAnsi="Open Sans Semibold" w:cs="Open Sans Semibold"/>
                <w:color w:val="9CC2E5" w:themeColor="accent1" w:themeTint="99"/>
              </w:rPr>
              <w:t>w. Note:</w:t>
            </w:r>
            <w:r w:rsidR="001F3B28" w:rsidRPr="0052588A">
              <w:rPr>
                <w:rFonts w:ascii="Open Sans Semibold" w:hAnsi="Open Sans Semibold" w:cs="Open Sans Semibold"/>
                <w:color w:val="9CC2E5" w:themeColor="accent1" w:themeTint="99"/>
              </w:rPr>
              <w:t xml:space="preserve"> </w:t>
            </w:r>
            <w:r w:rsidRPr="0052588A">
              <w:rPr>
                <w:rFonts w:ascii="Open Sans Semibold" w:hAnsi="Open Sans Semibold" w:cs="Open Sans Semibold"/>
                <w:color w:val="9CC2E5" w:themeColor="accent1" w:themeTint="99"/>
              </w:rPr>
              <w:t xml:space="preserve">a </w:t>
            </w:r>
            <w:r w:rsidR="001F3B28" w:rsidRPr="0052588A">
              <w:rPr>
                <w:rFonts w:ascii="Open Sans Semibold" w:hAnsi="Open Sans Semibold" w:cs="Open Sans Semibold"/>
                <w:color w:val="9CC2E5" w:themeColor="accent1" w:themeTint="99"/>
              </w:rPr>
              <w:t xml:space="preserve">retake </w:t>
            </w:r>
            <w:r w:rsidRPr="0052588A">
              <w:rPr>
                <w:rFonts w:ascii="Open Sans Semibold" w:hAnsi="Open Sans Semibold" w:cs="Open Sans Semibold"/>
                <w:color w:val="9CC2E5" w:themeColor="accent1" w:themeTint="99"/>
              </w:rPr>
              <w:t>is for</w:t>
            </w:r>
            <w:r w:rsidR="0052588A" w:rsidRPr="0052588A">
              <w:rPr>
                <w:rFonts w:ascii="Open Sans Semibold" w:hAnsi="Open Sans Semibold" w:cs="Open Sans Semibold"/>
                <w:color w:val="9CC2E5" w:themeColor="accent1" w:themeTint="99"/>
              </w:rPr>
              <w:t xml:space="preserve"> missing Pass criteria only</w:t>
            </w:r>
            <w:r w:rsidR="00A913EE">
              <w:rPr>
                <w:rFonts w:ascii="Open Sans Semibold" w:hAnsi="Open Sans Semibold" w:cs="Open Sans Semibold"/>
                <w:color w:val="9CC2E5" w:themeColor="accent1" w:themeTint="99"/>
              </w:rPr>
              <w:t>.</w:t>
            </w:r>
            <w:r w:rsidR="00746419" w:rsidRPr="0052588A">
              <w:rPr>
                <w:rFonts w:ascii="Open Sans Semibold" w:hAnsi="Open Sans Semibold" w:cs="Open Sans Semibold"/>
                <w:color w:val="auto"/>
                <w:sz w:val="10"/>
                <w:szCs w:val="10"/>
              </w:rPr>
              <w:t xml:space="preserve"> </w:t>
            </w:r>
            <w:r w:rsidR="00466E99" w:rsidRPr="0052588A">
              <w:rPr>
                <w:rFonts w:ascii="Open Sans Semibold" w:hAnsi="Open Sans Semibold" w:cs="Open Sans Semibold"/>
                <w:color w:val="auto"/>
                <w:sz w:val="10"/>
                <w:szCs w:val="10"/>
              </w:rPr>
              <w:t xml:space="preserve"> </w:t>
            </w:r>
          </w:p>
        </w:tc>
      </w:tr>
      <w:tr w:rsidR="0002138D" w:rsidRPr="0081592E" w14:paraId="1489D4D9" w14:textId="77777777" w:rsidTr="0002138D">
        <w:trPr>
          <w:trHeight w:val="456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6958129" w14:textId="732643EE" w:rsidR="0002138D" w:rsidRPr="00360F69" w:rsidRDefault="0002138D" w:rsidP="00911908">
            <w:pPr>
              <w:rPr>
                <w:rFonts w:ascii="Open Sans" w:hAnsi="Open Sans" w:cs="Open Sans"/>
                <w:sz w:val="16"/>
                <w:szCs w:val="16"/>
              </w:rPr>
            </w:pPr>
            <w:r w:rsidRPr="00244E18"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  <w:t>Learner Name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1088F969" w14:textId="77777777" w:rsidR="0002138D" w:rsidRPr="00360F69" w:rsidRDefault="0002138D" w:rsidP="005D191A">
            <w:pPr>
              <w:jc w:val="right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vAlign w:val="center"/>
          </w:tcPr>
          <w:p w14:paraId="481D04AA" w14:textId="3152D0ED" w:rsidR="0002138D" w:rsidRPr="00360F69" w:rsidRDefault="0002138D" w:rsidP="0002138D">
            <w:pPr>
              <w:rPr>
                <w:rFonts w:ascii="Open Sans" w:hAnsi="Open Sans" w:cs="Open Sans"/>
                <w:sz w:val="16"/>
                <w:szCs w:val="16"/>
              </w:rPr>
            </w:pPr>
            <w:r w:rsidRPr="00244E18"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  <w:t>Unit / Component Number and Title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14EAF370" w14:textId="02F9E6EF" w:rsidR="0002138D" w:rsidRPr="00360F69" w:rsidRDefault="0002138D" w:rsidP="005D191A">
            <w:pPr>
              <w:jc w:val="right"/>
              <w:rPr>
                <w:rFonts w:ascii="Open Sans" w:hAnsi="Open Sans" w:cs="Open Sans"/>
                <w:sz w:val="16"/>
                <w:szCs w:val="16"/>
              </w:rPr>
            </w:pPr>
          </w:p>
        </w:tc>
      </w:tr>
      <w:tr w:rsidR="0002138D" w:rsidRPr="0081592E" w14:paraId="47B6C140" w14:textId="77777777" w:rsidTr="0002138D">
        <w:trPr>
          <w:trHeight w:val="456"/>
        </w:trPr>
        <w:tc>
          <w:tcPr>
            <w:tcW w:w="2472" w:type="dxa"/>
            <w:gridSpan w:val="2"/>
            <w:vMerge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642D32A" w14:textId="77777777" w:rsidR="0002138D" w:rsidRPr="00244E18" w:rsidRDefault="0002138D" w:rsidP="00911908">
            <w:pPr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shd w:val="clear" w:color="auto" w:fill="FFFFFF" w:themeFill="background1"/>
            <w:vAlign w:val="center"/>
          </w:tcPr>
          <w:p w14:paraId="7CABE0B3" w14:textId="77777777" w:rsidR="0002138D" w:rsidRPr="00360F69" w:rsidRDefault="0002138D" w:rsidP="005D191A">
            <w:pPr>
              <w:jc w:val="right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vAlign w:val="center"/>
          </w:tcPr>
          <w:p w14:paraId="36FA4792" w14:textId="72DD0F90" w:rsidR="0002138D" w:rsidRPr="00244E18" w:rsidRDefault="0002138D" w:rsidP="0002138D">
            <w:pPr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</w:pPr>
            <w:r w:rsidRPr="00244E18"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  <w:t>Assignment Title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8D82956" w14:textId="100F5345" w:rsidR="0002138D" w:rsidRPr="00244E18" w:rsidRDefault="0002138D" w:rsidP="005D191A">
            <w:pPr>
              <w:jc w:val="right"/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</w:pPr>
          </w:p>
        </w:tc>
      </w:tr>
      <w:tr w:rsidR="005D191A" w:rsidRPr="0081592E" w14:paraId="66F6213E" w14:textId="77777777" w:rsidTr="0032222E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0E271AC" w14:textId="152E28A0" w:rsidR="005D191A" w:rsidRDefault="005D191A" w:rsidP="00A24835">
            <w:pPr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Open Sans" w:hAnsi="Open Sans" w:cs="Open Sans"/>
                <w:b/>
                <w:color w:val="2E74B5" w:themeColor="accent1" w:themeShade="BF"/>
              </w:rPr>
              <w:t>Resubmission or Retake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31DC2EA4" w14:textId="18743424" w:rsidR="005D191A" w:rsidRPr="0081592E" w:rsidRDefault="005D191A" w:rsidP="005D191A">
            <w:pPr>
              <w:jc w:val="right"/>
              <w:rPr>
                <w:rFonts w:ascii="Open Sans" w:hAnsi="Open Sans" w:cs="Open Sans"/>
                <w:color w:val="auto"/>
              </w:rPr>
            </w:pPr>
          </w:p>
        </w:tc>
      </w:tr>
      <w:tr w:rsidR="00356CA1" w:rsidRPr="0081592E" w14:paraId="1E8E997C" w14:textId="77777777" w:rsidTr="00A2483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D46D3B8" w14:textId="77777777" w:rsidR="00356CA1" w:rsidRPr="00244E18" w:rsidRDefault="00356CA1" w:rsidP="00A24835">
            <w:pPr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  <w:t>Deadline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71350345" w14:textId="77777777" w:rsidR="00356CA1" w:rsidRPr="00244E18" w:rsidRDefault="00356CA1" w:rsidP="00A24835">
            <w:pPr>
              <w:rPr>
                <w:rFonts w:ascii="Open Sans" w:hAnsi="Open Sans" w:cs="Open Sans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9CB6E92" w14:textId="77777777" w:rsidR="00356CA1" w:rsidRPr="00244E18" w:rsidRDefault="00356CA1" w:rsidP="00A24835">
            <w:pPr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  <w:t>Date Submitted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2C5D9E4C" w14:textId="77777777" w:rsidR="00356CA1" w:rsidRPr="0081592E" w:rsidRDefault="00356CA1" w:rsidP="00A24835">
            <w:pPr>
              <w:rPr>
                <w:rFonts w:ascii="Open Sans" w:hAnsi="Open Sans" w:cs="Open Sans"/>
                <w:color w:val="auto"/>
              </w:rPr>
            </w:pPr>
          </w:p>
        </w:tc>
      </w:tr>
      <w:tr w:rsidR="00356CA1" w:rsidRPr="00087F3D" w14:paraId="05721BF1" w14:textId="77777777" w:rsidTr="00A24835">
        <w:trPr>
          <w:trHeight w:val="300"/>
        </w:trPr>
        <w:tc>
          <w:tcPr>
            <w:tcW w:w="123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4DB2081" w14:textId="77777777" w:rsidR="00356CA1" w:rsidRPr="00087F3D" w:rsidRDefault="00356CA1" w:rsidP="00A24835">
            <w:pPr>
              <w:jc w:val="center"/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</w:pPr>
            <w:r w:rsidRPr="00087F3D"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  <w:t>Targeted Criteria</w:t>
            </w:r>
          </w:p>
        </w:tc>
        <w:tc>
          <w:tcPr>
            <w:tcW w:w="123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57AF7EA" w14:textId="77777777" w:rsidR="00356CA1" w:rsidRPr="00087F3D" w:rsidRDefault="00356CA1" w:rsidP="00A24835">
            <w:pPr>
              <w:jc w:val="center"/>
              <w:rPr>
                <w:rFonts w:ascii="Open Sans" w:hAnsi="Open Sans" w:cs="Open Sans"/>
                <w:color w:val="2E74B5" w:themeColor="accent1" w:themeShade="BF"/>
                <w:sz w:val="16"/>
                <w:szCs w:val="16"/>
              </w:rPr>
            </w:pPr>
            <w:r w:rsidRPr="00087F3D"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  <w:t>Criteria achieved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29859A03" w14:textId="77777777" w:rsidR="00356CA1" w:rsidRPr="00087F3D" w:rsidRDefault="00356CA1" w:rsidP="00A24835">
            <w:pPr>
              <w:rPr>
                <w:rFonts w:ascii="Open Sans" w:hAnsi="Open Sans" w:cs="Open Sans"/>
                <w:color w:val="2E74B5" w:themeColor="accent1" w:themeShade="BF"/>
                <w:sz w:val="16"/>
                <w:szCs w:val="16"/>
              </w:rPr>
            </w:pPr>
            <w:r w:rsidRPr="00087F3D"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  <w:t>Assessment comments</w:t>
            </w:r>
          </w:p>
        </w:tc>
      </w:tr>
      <w:tr w:rsidR="00356CA1" w:rsidRPr="0081592E" w14:paraId="17428FAF" w14:textId="77777777" w:rsidTr="00A24835">
        <w:trPr>
          <w:trHeight w:val="411"/>
        </w:trPr>
        <w:tc>
          <w:tcPr>
            <w:tcW w:w="1236" w:type="dxa"/>
            <w:tcMar>
              <w:top w:w="28" w:type="dxa"/>
              <w:bottom w:w="28" w:type="dxa"/>
            </w:tcMar>
            <w:vAlign w:val="center"/>
          </w:tcPr>
          <w:p w14:paraId="05A69E88" w14:textId="77777777" w:rsidR="00356CA1" w:rsidRPr="0081592E" w:rsidRDefault="00356CA1" w:rsidP="00A24835">
            <w:pPr>
              <w:rPr>
                <w:rFonts w:ascii="Open Sans" w:hAnsi="Open Sans" w:cs="Open Sans"/>
              </w:rPr>
            </w:pPr>
          </w:p>
        </w:tc>
        <w:tc>
          <w:tcPr>
            <w:tcW w:w="1236" w:type="dxa"/>
            <w:tcMar>
              <w:top w:w="28" w:type="dxa"/>
              <w:bottom w:w="28" w:type="dxa"/>
            </w:tcMar>
            <w:vAlign w:val="center"/>
          </w:tcPr>
          <w:p w14:paraId="641C80CD" w14:textId="77777777" w:rsidR="00356CA1" w:rsidRPr="0081592E" w:rsidRDefault="00356CA1" w:rsidP="00A24835">
            <w:pPr>
              <w:jc w:val="center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3486178F" w14:textId="77777777" w:rsidR="00356CA1" w:rsidRPr="0081592E" w:rsidRDefault="00356CA1" w:rsidP="00A24835">
            <w:pPr>
              <w:rPr>
                <w:rFonts w:ascii="Open Sans" w:hAnsi="Open Sans" w:cs="Open Sans"/>
                <w:color w:val="auto"/>
              </w:rPr>
            </w:pPr>
          </w:p>
        </w:tc>
      </w:tr>
      <w:tr w:rsidR="00356CA1" w:rsidRPr="0081592E" w14:paraId="0149B443" w14:textId="77777777" w:rsidTr="00A24835">
        <w:trPr>
          <w:trHeight w:val="40"/>
        </w:trPr>
        <w:tc>
          <w:tcPr>
            <w:tcW w:w="1236" w:type="dxa"/>
            <w:tcMar>
              <w:top w:w="28" w:type="dxa"/>
              <w:bottom w:w="28" w:type="dxa"/>
            </w:tcMar>
            <w:vAlign w:val="center"/>
          </w:tcPr>
          <w:p w14:paraId="6F8EF208" w14:textId="77777777" w:rsidR="00356CA1" w:rsidRPr="0081592E" w:rsidRDefault="00356CA1" w:rsidP="00A24835">
            <w:pPr>
              <w:rPr>
                <w:rFonts w:ascii="Open Sans" w:hAnsi="Open Sans" w:cs="Open Sans"/>
              </w:rPr>
            </w:pPr>
          </w:p>
        </w:tc>
        <w:tc>
          <w:tcPr>
            <w:tcW w:w="1236" w:type="dxa"/>
            <w:tcMar>
              <w:top w:w="28" w:type="dxa"/>
              <w:bottom w:w="28" w:type="dxa"/>
            </w:tcMar>
            <w:vAlign w:val="center"/>
          </w:tcPr>
          <w:p w14:paraId="59E8055B" w14:textId="77777777" w:rsidR="00356CA1" w:rsidRPr="0081592E" w:rsidRDefault="00356CA1" w:rsidP="00A24835">
            <w:pPr>
              <w:jc w:val="center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352255FE" w14:textId="77777777" w:rsidR="00356CA1" w:rsidRPr="0081592E" w:rsidRDefault="00356CA1" w:rsidP="00A24835">
            <w:pPr>
              <w:rPr>
                <w:rFonts w:ascii="Open Sans" w:hAnsi="Open Sans" w:cs="Open Sans"/>
                <w:color w:val="auto"/>
              </w:rPr>
            </w:pPr>
          </w:p>
        </w:tc>
      </w:tr>
      <w:tr w:rsidR="00356CA1" w:rsidRPr="0081592E" w14:paraId="248442FE" w14:textId="77777777" w:rsidTr="00A24835">
        <w:trPr>
          <w:trHeight w:val="333"/>
        </w:trPr>
        <w:tc>
          <w:tcPr>
            <w:tcW w:w="1236" w:type="dxa"/>
            <w:tcMar>
              <w:top w:w="28" w:type="dxa"/>
              <w:bottom w:w="28" w:type="dxa"/>
            </w:tcMar>
            <w:vAlign w:val="center"/>
          </w:tcPr>
          <w:p w14:paraId="039530A8" w14:textId="77777777" w:rsidR="00356CA1" w:rsidRPr="0081592E" w:rsidRDefault="00356CA1" w:rsidP="00A24835">
            <w:pPr>
              <w:rPr>
                <w:rFonts w:ascii="Open Sans" w:hAnsi="Open Sans" w:cs="Open Sans"/>
              </w:rPr>
            </w:pPr>
          </w:p>
        </w:tc>
        <w:tc>
          <w:tcPr>
            <w:tcW w:w="1236" w:type="dxa"/>
            <w:tcMar>
              <w:top w:w="28" w:type="dxa"/>
              <w:bottom w:w="28" w:type="dxa"/>
            </w:tcMar>
            <w:vAlign w:val="center"/>
          </w:tcPr>
          <w:p w14:paraId="0D7846FF" w14:textId="77777777" w:rsidR="00356CA1" w:rsidRPr="0081592E" w:rsidRDefault="00356CA1" w:rsidP="00A24835">
            <w:pPr>
              <w:jc w:val="center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A4858D1" w14:textId="77777777" w:rsidR="00356CA1" w:rsidRPr="0081592E" w:rsidRDefault="00356CA1" w:rsidP="00A24835">
            <w:pPr>
              <w:rPr>
                <w:rFonts w:ascii="Open Sans" w:hAnsi="Open Sans" w:cs="Open Sans"/>
                <w:color w:val="auto"/>
              </w:rPr>
            </w:pPr>
          </w:p>
        </w:tc>
      </w:tr>
      <w:tr w:rsidR="00356CA1" w:rsidRPr="0081592E" w14:paraId="1859EFAB" w14:textId="77777777" w:rsidTr="00A2483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10ADA00" w14:textId="77777777" w:rsidR="00356CA1" w:rsidRPr="0081592E" w:rsidRDefault="00356CA1" w:rsidP="00A24835">
            <w:pPr>
              <w:rPr>
                <w:rFonts w:ascii="Open Sans" w:hAnsi="Open Sans" w:cs="Open Sans"/>
              </w:rPr>
            </w:pPr>
            <w:r w:rsidRPr="00087F3D"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  <w:t xml:space="preserve">General comments </w:t>
            </w:r>
          </w:p>
        </w:tc>
      </w:tr>
      <w:tr w:rsidR="00356CA1" w:rsidRPr="0081592E" w14:paraId="2DF915A3" w14:textId="77777777" w:rsidTr="00A24835">
        <w:trPr>
          <w:trHeight w:val="760"/>
        </w:trPr>
        <w:tc>
          <w:tcPr>
            <w:tcW w:w="10694" w:type="dxa"/>
            <w:gridSpan w:val="5"/>
          </w:tcPr>
          <w:p w14:paraId="4D4C3968" w14:textId="77777777" w:rsidR="00356CA1" w:rsidRDefault="00356CA1" w:rsidP="00A24835">
            <w:pPr>
              <w:rPr>
                <w:rFonts w:ascii="Open Sans" w:hAnsi="Open Sans" w:cs="Open Sans"/>
              </w:rPr>
            </w:pPr>
          </w:p>
          <w:p w14:paraId="0043184C" w14:textId="77777777" w:rsidR="00356CA1" w:rsidRDefault="00356CA1" w:rsidP="00A24835">
            <w:pPr>
              <w:rPr>
                <w:rFonts w:ascii="Open Sans" w:hAnsi="Open Sans" w:cs="Open Sans"/>
              </w:rPr>
            </w:pPr>
          </w:p>
          <w:p w14:paraId="2907DEBF" w14:textId="77777777" w:rsidR="00356CA1" w:rsidRPr="0081592E" w:rsidRDefault="00356CA1" w:rsidP="00A24835">
            <w:pPr>
              <w:rPr>
                <w:rFonts w:ascii="Open Sans" w:hAnsi="Open Sans" w:cs="Open Sans"/>
              </w:rPr>
            </w:pPr>
          </w:p>
        </w:tc>
      </w:tr>
      <w:tr w:rsidR="00356CA1" w:rsidRPr="00087F3D" w14:paraId="01579AC1" w14:textId="77777777" w:rsidTr="00A24835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BFE4AF" w14:textId="1E116022" w:rsidR="00356CA1" w:rsidRPr="00087F3D" w:rsidRDefault="00356CA1" w:rsidP="00A24835">
            <w:pPr>
              <w:rPr>
                <w:rFonts w:ascii="Open Sans" w:hAnsi="Open Sans" w:cs="Open Sans"/>
                <w:sz w:val="16"/>
                <w:szCs w:val="16"/>
              </w:rPr>
            </w:pPr>
            <w:r w:rsidRPr="00087F3D"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  <w:t xml:space="preserve">Learner Declaration - </w:t>
            </w:r>
            <w:r w:rsidR="00A541A0" w:rsidRPr="46654BA9">
              <w:rPr>
                <w:rFonts w:ascii="Open Sans" w:hAnsi="Open Sans" w:cs="Open Sans"/>
                <w:color w:val="auto"/>
                <w:sz w:val="16"/>
                <w:szCs w:val="16"/>
              </w:rPr>
              <w:t>I certify that the evidence submitted for this assignment is my own. I have clearly referenced any sources and any artificial intelligence (AI) tools used in the work. I understand that false declaration is a form of malpractice.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27B4D894" w14:textId="77777777" w:rsidR="00356CA1" w:rsidRPr="00087F3D" w:rsidRDefault="00356CA1" w:rsidP="00A24835">
            <w:pPr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</w:pPr>
            <w:r w:rsidRPr="00087F3D"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  <w:t>Learner signature</w:t>
            </w:r>
          </w:p>
        </w:tc>
        <w:tc>
          <w:tcPr>
            <w:tcW w:w="2977" w:type="dxa"/>
            <w:vAlign w:val="center"/>
          </w:tcPr>
          <w:p w14:paraId="5FE578C9" w14:textId="77777777" w:rsidR="00356CA1" w:rsidRPr="00087F3D" w:rsidRDefault="00356CA1" w:rsidP="00A24835">
            <w:pPr>
              <w:rPr>
                <w:rFonts w:ascii="Open Sans" w:hAnsi="Open Sans" w:cs="Open Sans"/>
                <w:sz w:val="16"/>
                <w:szCs w:val="16"/>
              </w:rPr>
            </w:pPr>
          </w:p>
        </w:tc>
      </w:tr>
      <w:tr w:rsidR="00356CA1" w:rsidRPr="00087F3D" w14:paraId="0A425F21" w14:textId="77777777" w:rsidTr="00A24835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8D88887" w14:textId="77777777" w:rsidR="00356CA1" w:rsidRPr="00087F3D" w:rsidRDefault="00356CA1" w:rsidP="00A24835">
            <w:pPr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45FA4F2D" w14:textId="77777777" w:rsidR="00356CA1" w:rsidRPr="00087F3D" w:rsidRDefault="00356CA1" w:rsidP="00A24835">
            <w:pPr>
              <w:rPr>
                <w:rFonts w:ascii="Open Sans" w:hAnsi="Open Sans" w:cs="Open Sans"/>
                <w:sz w:val="16"/>
                <w:szCs w:val="16"/>
              </w:rPr>
            </w:pPr>
            <w:r w:rsidRPr="00087F3D"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  <w:t>Date</w:t>
            </w:r>
          </w:p>
        </w:tc>
        <w:tc>
          <w:tcPr>
            <w:tcW w:w="2977" w:type="dxa"/>
            <w:vAlign w:val="center"/>
          </w:tcPr>
          <w:p w14:paraId="2EBC562A" w14:textId="77777777" w:rsidR="00356CA1" w:rsidRPr="00087F3D" w:rsidRDefault="00356CA1" w:rsidP="00A24835">
            <w:pPr>
              <w:rPr>
                <w:rFonts w:ascii="Open Sans" w:hAnsi="Open Sans" w:cs="Open Sans"/>
                <w:sz w:val="16"/>
                <w:szCs w:val="16"/>
              </w:rPr>
            </w:pPr>
          </w:p>
        </w:tc>
      </w:tr>
      <w:tr w:rsidR="00356CA1" w:rsidRPr="00087F3D" w14:paraId="1EB9AEA1" w14:textId="77777777" w:rsidTr="00A24835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F482E9C" w14:textId="55DA6767" w:rsidR="00356CA1" w:rsidRPr="00087F3D" w:rsidRDefault="00356CA1" w:rsidP="00A24835">
            <w:pPr>
              <w:rPr>
                <w:rFonts w:ascii="Open Sans" w:hAnsi="Open Sans" w:cs="Open Sans"/>
                <w:sz w:val="16"/>
                <w:szCs w:val="16"/>
              </w:rPr>
            </w:pPr>
            <w:r w:rsidRPr="00087F3D"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  <w:t xml:space="preserve">Assessor declaration - </w:t>
            </w:r>
            <w:r w:rsidR="00A541A0">
              <w:rPr>
                <w:rFonts w:ascii="Open Sans" w:hAnsi="Open Sans" w:cs="Open Sans"/>
                <w:color w:val="auto"/>
                <w:sz w:val="16"/>
                <w:szCs w:val="16"/>
              </w:rPr>
              <w:t xml:space="preserve">I declare that the work submitted for assessment has been carried out without assistance other than that which is acceptable according to the rules of the specification. I </w:t>
            </w:r>
            <w:r w:rsidR="00A541A0" w:rsidRPr="00087F3D">
              <w:rPr>
                <w:rFonts w:ascii="Open Sans" w:hAnsi="Open Sans" w:cs="Open Sans"/>
                <w:color w:val="auto"/>
                <w:sz w:val="16"/>
                <w:szCs w:val="16"/>
              </w:rPr>
              <w:t xml:space="preserve">certify that to the best of my knowledge the evidence submitted for this assignment is the learner’s own. The learner has clearly referenced any sources </w:t>
            </w:r>
            <w:r w:rsidR="00A541A0">
              <w:rPr>
                <w:rFonts w:ascii="Open Sans" w:hAnsi="Open Sans" w:cs="Open Sans"/>
                <w:color w:val="auto"/>
                <w:sz w:val="16"/>
                <w:szCs w:val="16"/>
              </w:rPr>
              <w:t xml:space="preserve">and any AI tools </w:t>
            </w:r>
            <w:r w:rsidR="00A541A0" w:rsidRPr="00087F3D">
              <w:rPr>
                <w:rFonts w:ascii="Open Sans" w:hAnsi="Open Sans" w:cs="Open Sans"/>
                <w:color w:val="auto"/>
                <w:sz w:val="16"/>
                <w:szCs w:val="16"/>
              </w:rPr>
              <w:t xml:space="preserve">used in the work. </w:t>
            </w:r>
            <w:ins w:id="2" w:author="Lee Shirley" w:date="2023-12-19T14:26:00Z">
              <w:r w:rsidR="00A541A0">
                <w:rPr>
                  <w:rFonts w:ascii="Open Sans" w:hAnsi="Open Sans" w:cs="Open Sans"/>
                  <w:color w:val="auto"/>
                  <w:sz w:val="16"/>
                  <w:szCs w:val="16"/>
                </w:rPr>
                <w:t xml:space="preserve">I have not solely used AI to mark learner’s work. </w:t>
              </w:r>
            </w:ins>
            <w:r w:rsidR="00A541A0" w:rsidRPr="00087F3D">
              <w:rPr>
                <w:rFonts w:ascii="Open Sans" w:hAnsi="Open Sans" w:cs="Open Sans"/>
                <w:color w:val="auto"/>
                <w:sz w:val="16"/>
                <w:szCs w:val="16"/>
              </w:rPr>
              <w:t>I understand that false declaration is a form of malpractice.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F30E44B" w14:textId="77777777" w:rsidR="00356CA1" w:rsidRPr="00087F3D" w:rsidRDefault="00356CA1" w:rsidP="00A24835">
            <w:pPr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</w:pPr>
            <w:r w:rsidRPr="00087F3D"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  <w:t>Assessor signature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11B31858" w14:textId="77777777" w:rsidR="00356CA1" w:rsidRPr="00087F3D" w:rsidRDefault="00356CA1" w:rsidP="00A24835">
            <w:pPr>
              <w:rPr>
                <w:rFonts w:ascii="Open Sans" w:hAnsi="Open Sans" w:cs="Open Sans"/>
                <w:sz w:val="16"/>
                <w:szCs w:val="16"/>
              </w:rPr>
            </w:pPr>
          </w:p>
        </w:tc>
      </w:tr>
      <w:tr w:rsidR="00356CA1" w:rsidRPr="00087F3D" w14:paraId="5B7E733B" w14:textId="77777777" w:rsidTr="00A24835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46D14FA" w14:textId="77777777" w:rsidR="00356CA1" w:rsidRPr="00087F3D" w:rsidRDefault="00356CA1" w:rsidP="00A24835">
            <w:pPr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7CAA763" w14:textId="77777777" w:rsidR="00356CA1" w:rsidRPr="00087F3D" w:rsidRDefault="00356CA1" w:rsidP="00A24835">
            <w:pPr>
              <w:rPr>
                <w:rFonts w:ascii="Open Sans" w:hAnsi="Open Sans" w:cs="Open Sans"/>
                <w:sz w:val="16"/>
                <w:szCs w:val="16"/>
              </w:rPr>
            </w:pPr>
            <w:r w:rsidRPr="00087F3D"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  <w:t>Date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348488BC" w14:textId="77777777" w:rsidR="00356CA1" w:rsidRPr="00087F3D" w:rsidRDefault="00356CA1" w:rsidP="00A24835">
            <w:pPr>
              <w:rPr>
                <w:rFonts w:ascii="Open Sans" w:hAnsi="Open Sans" w:cs="Open Sans"/>
                <w:sz w:val="16"/>
                <w:szCs w:val="16"/>
              </w:rPr>
            </w:pPr>
          </w:p>
        </w:tc>
      </w:tr>
      <w:tr w:rsidR="00356CA1" w:rsidRPr="00087F3D" w14:paraId="30CF0813" w14:textId="77777777" w:rsidTr="00A24835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D177D98" w14:textId="048A33D4" w:rsidR="00356CA1" w:rsidRPr="00087F3D" w:rsidRDefault="00356CA1" w:rsidP="00A24835">
            <w:pPr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</w:pPr>
            <w:r w:rsidRPr="00087F3D">
              <w:rPr>
                <w:rFonts w:ascii="Open Sans" w:hAnsi="Open Sans" w:cs="Open Sans"/>
                <w:b/>
                <w:color w:val="2E74B5" w:themeColor="accent1" w:themeShade="BF"/>
                <w:sz w:val="16"/>
                <w:szCs w:val="16"/>
              </w:rPr>
              <w:t xml:space="preserve">Date of feedback to learner </w:t>
            </w:r>
            <w:r w:rsidRPr="00087F3D">
              <w:rPr>
                <w:rFonts w:ascii="Open Sans" w:hAnsi="Open Sans" w:cs="Open Sans"/>
                <w:b/>
                <w:color w:val="auto"/>
                <w:sz w:val="16"/>
                <w:szCs w:val="16"/>
              </w:rPr>
              <w:t xml:space="preserve">– </w:t>
            </w:r>
            <w:r w:rsidRPr="00087F3D">
              <w:rPr>
                <w:rFonts w:ascii="Open Sans" w:hAnsi="Open Sans" w:cs="Open Sans"/>
                <w:bCs/>
                <w:color w:val="auto"/>
                <w:sz w:val="16"/>
                <w:szCs w:val="16"/>
              </w:rPr>
              <w:t>this must be within a timely period of the assessment taking place</w:t>
            </w:r>
            <w:r w:rsidR="009E3C26">
              <w:rPr>
                <w:rFonts w:ascii="Open Sans" w:hAnsi="Open Sans" w:cs="Open Sans"/>
                <w:bCs/>
                <w:color w:val="auto"/>
                <w:sz w:val="16"/>
                <w:szCs w:val="16"/>
              </w:rPr>
              <w:t xml:space="preserve"> and after internal verification has taken place.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939FDEC" w14:textId="77777777" w:rsidR="00356CA1" w:rsidRPr="00087F3D" w:rsidRDefault="00356CA1" w:rsidP="00A24835">
            <w:pPr>
              <w:rPr>
                <w:rFonts w:ascii="Open Sans" w:hAnsi="Open Sans" w:cs="Open Sans"/>
                <w:sz w:val="16"/>
                <w:szCs w:val="16"/>
              </w:rPr>
            </w:pPr>
          </w:p>
        </w:tc>
      </w:tr>
    </w:tbl>
    <w:p w14:paraId="5CA67F03" w14:textId="77777777" w:rsidR="00D12D63" w:rsidRDefault="00D12D63" w:rsidP="0081592E"/>
    <w:sectPr w:rsidR="00D12D63" w:rsidSect="00B956F8">
      <w:headerReference w:type="default" r:id="rId11"/>
      <w:footerReference w:type="default" r:id="rId12"/>
      <w:pgSz w:w="11906" w:h="16838"/>
      <w:pgMar w:top="601" w:right="622" w:bottom="426" w:left="720" w:header="284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A5A2C" w14:textId="77777777" w:rsidR="00101C7E" w:rsidRDefault="00101C7E">
      <w:r>
        <w:separator/>
      </w:r>
    </w:p>
  </w:endnote>
  <w:endnote w:type="continuationSeparator" w:id="0">
    <w:p w14:paraId="440BD56C" w14:textId="77777777" w:rsidR="00101C7E" w:rsidRDefault="00101C7E">
      <w:r>
        <w:continuationSeparator/>
      </w:r>
    </w:p>
  </w:endnote>
  <w:endnote w:type="continuationNotice" w:id="1">
    <w:p w14:paraId="56C2807D" w14:textId="77777777" w:rsidR="00101C7E" w:rsidRDefault="00101C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Open Sans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800D8" w14:textId="6A99AE5D" w:rsidR="00BA5340" w:rsidRPr="00980B20" w:rsidRDefault="00BA5340" w:rsidP="00BA5340">
    <w:pPr>
      <w:ind w:left="-426"/>
      <w:jc w:val="center"/>
      <w:rPr>
        <w:rFonts w:ascii="Open Sans" w:hAnsi="Open Sans" w:cs="Open Sans"/>
      </w:rPr>
    </w:pPr>
    <w:r>
      <w:rPr>
        <w:rFonts w:ascii="Open Sans" w:hAnsi="Open Sans" w:cs="Open Sans"/>
      </w:rPr>
      <w:t>Author: VQAM</w:t>
    </w:r>
    <w:r>
      <w:rPr>
        <w:rFonts w:ascii="Open Sans" w:hAnsi="Open Sans" w:cs="Open Sans"/>
      </w:rPr>
      <w:tab/>
    </w:r>
    <w:r w:rsidRPr="00980B20">
      <w:rPr>
        <w:rFonts w:ascii="Open Sans" w:hAnsi="Open Sans" w:cs="Open Sans"/>
      </w:rPr>
      <w:tab/>
    </w:r>
    <w:sdt>
      <w:sdtPr>
        <w:rPr>
          <w:rFonts w:ascii="Open Sans" w:hAnsi="Open Sans" w:cs="Open Sans"/>
        </w:rPr>
        <w:id w:val="1812748228"/>
        <w:docPartObj>
          <w:docPartGallery w:val="Page Numbers (Top of Page)"/>
          <w:docPartUnique/>
        </w:docPartObj>
      </w:sdtPr>
      <w:sdtEndPr/>
      <w:sdtContent>
        <w:r>
          <w:rPr>
            <w:rFonts w:ascii="Open Sans" w:hAnsi="Open Sans" w:cs="Open Sans"/>
          </w:rPr>
          <w:tab/>
        </w:r>
        <w:proofErr w:type="gramStart"/>
        <w:r>
          <w:rPr>
            <w:rFonts w:ascii="Open Sans" w:hAnsi="Open Sans" w:cs="Open Sans"/>
          </w:rPr>
          <w:tab/>
          <w:t xml:space="preserve">  </w:t>
        </w:r>
        <w:r w:rsidRPr="00980B20">
          <w:rPr>
            <w:rFonts w:ascii="Open Sans" w:hAnsi="Open Sans" w:cs="Open Sans"/>
          </w:rPr>
          <w:t>Page</w:t>
        </w:r>
        <w:proofErr w:type="gramEnd"/>
        <w:r w:rsidRPr="00980B20">
          <w:rPr>
            <w:rFonts w:ascii="Open Sans" w:hAnsi="Open Sans" w:cs="Open Sans"/>
          </w:rPr>
          <w:t xml:space="preserve"> </w:t>
        </w:r>
        <w:r w:rsidRPr="00980B20">
          <w:rPr>
            <w:rFonts w:ascii="Open Sans" w:hAnsi="Open Sans" w:cs="Open Sans"/>
          </w:rPr>
          <w:fldChar w:fldCharType="begin"/>
        </w:r>
        <w:r w:rsidRPr="00980B20">
          <w:rPr>
            <w:rFonts w:ascii="Open Sans" w:hAnsi="Open Sans" w:cs="Open Sans"/>
          </w:rPr>
          <w:instrText xml:space="preserve"> PAGE </w:instrText>
        </w:r>
        <w:r w:rsidRPr="00980B20">
          <w:rPr>
            <w:rFonts w:ascii="Open Sans" w:hAnsi="Open Sans" w:cs="Open Sans"/>
          </w:rPr>
          <w:fldChar w:fldCharType="separate"/>
        </w:r>
        <w:r>
          <w:rPr>
            <w:rFonts w:ascii="Open Sans" w:hAnsi="Open Sans" w:cs="Open Sans"/>
          </w:rPr>
          <w:t>2</w:t>
        </w:r>
        <w:r w:rsidRPr="00980B20">
          <w:rPr>
            <w:rFonts w:ascii="Open Sans" w:hAnsi="Open Sans" w:cs="Open Sans"/>
          </w:rPr>
          <w:fldChar w:fldCharType="end"/>
        </w:r>
        <w:r w:rsidRPr="00980B20">
          <w:rPr>
            <w:rFonts w:ascii="Open Sans" w:hAnsi="Open Sans" w:cs="Open Sans"/>
          </w:rPr>
          <w:t xml:space="preserve"> of </w:t>
        </w:r>
        <w:r w:rsidRPr="00980B20">
          <w:rPr>
            <w:rFonts w:ascii="Open Sans" w:hAnsi="Open Sans" w:cs="Open Sans"/>
          </w:rPr>
          <w:fldChar w:fldCharType="begin"/>
        </w:r>
        <w:r w:rsidRPr="00980B20">
          <w:rPr>
            <w:rFonts w:ascii="Open Sans" w:hAnsi="Open Sans" w:cs="Open Sans"/>
          </w:rPr>
          <w:instrText xml:space="preserve"> NUMPAGES  </w:instrText>
        </w:r>
        <w:r w:rsidRPr="00980B20">
          <w:rPr>
            <w:rFonts w:ascii="Open Sans" w:hAnsi="Open Sans" w:cs="Open Sans"/>
          </w:rPr>
          <w:fldChar w:fldCharType="separate"/>
        </w:r>
        <w:r>
          <w:rPr>
            <w:rFonts w:ascii="Open Sans" w:hAnsi="Open Sans" w:cs="Open Sans"/>
          </w:rPr>
          <w:t>29</w:t>
        </w:r>
        <w:r w:rsidRPr="00980B20">
          <w:rPr>
            <w:rFonts w:ascii="Open Sans" w:hAnsi="Open Sans" w:cs="Open Sans"/>
          </w:rPr>
          <w:fldChar w:fldCharType="end"/>
        </w:r>
      </w:sdtContent>
    </w:sdt>
    <w:r w:rsidRPr="00980B20">
      <w:rPr>
        <w:rFonts w:ascii="Open Sans" w:hAnsi="Open Sans" w:cs="Open Sans"/>
      </w:rPr>
      <w:tab/>
    </w:r>
    <w:r w:rsidRPr="00980B20">
      <w:rPr>
        <w:rFonts w:ascii="Open Sans" w:hAnsi="Open Sans" w:cs="Open Sans"/>
      </w:rPr>
      <w:tab/>
    </w:r>
    <w:r w:rsidRPr="00980B20">
      <w:rPr>
        <w:rFonts w:ascii="Open Sans" w:hAnsi="Open Sans" w:cs="Open Sans"/>
      </w:rPr>
      <w:tab/>
      <w:t xml:space="preserve">  </w:t>
    </w:r>
    <w:r w:rsidRPr="00980B20">
      <w:rPr>
        <w:rFonts w:ascii="Open Sans" w:hAnsi="Open Sans" w:cs="Open Sans"/>
      </w:rPr>
      <w:tab/>
      <w:t xml:space="preserve">          </w:t>
    </w:r>
    <w:r>
      <w:rPr>
        <w:rFonts w:ascii="Open Sans" w:hAnsi="Open Sans" w:cs="Open Sans"/>
      </w:rPr>
      <w:t xml:space="preserve"> </w:t>
    </w:r>
    <w:r w:rsidRPr="00980B20">
      <w:rPr>
        <w:rFonts w:ascii="Open Sans" w:hAnsi="Open Sans" w:cs="Open Sans"/>
      </w:rPr>
      <w:t xml:space="preserve">   Version: </w:t>
    </w:r>
    <w:r>
      <w:rPr>
        <w:rFonts w:ascii="Open Sans" w:hAnsi="Open Sans" w:cs="Open Sans"/>
      </w:rPr>
      <w:t>2</w:t>
    </w:r>
    <w:r w:rsidRPr="00980B20">
      <w:rPr>
        <w:rFonts w:ascii="Open Sans" w:hAnsi="Open Sans" w:cs="Open Sans"/>
      </w:rPr>
      <w:t>.</w:t>
    </w:r>
    <w:r w:rsidR="006D3F00">
      <w:rPr>
        <w:rFonts w:ascii="Open Sans" w:hAnsi="Open Sans" w:cs="Open Sans"/>
      </w:rPr>
      <w:t>5</w:t>
    </w:r>
  </w:p>
  <w:p w14:paraId="1875098E" w14:textId="2DF3CCCC" w:rsidR="00BA5340" w:rsidRPr="00980B20" w:rsidRDefault="00BA5340" w:rsidP="00BA5340">
    <w:pPr>
      <w:ind w:left="-426"/>
      <w:jc w:val="center"/>
      <w:rPr>
        <w:rFonts w:ascii="Open Sans" w:hAnsi="Open Sans" w:cs="Open Sans"/>
        <w:color w:val="5B9BD5" w:themeColor="accent1"/>
      </w:rPr>
    </w:pPr>
    <w:r w:rsidRPr="00980B20">
      <w:rPr>
        <w:rFonts w:ascii="Open Sans" w:hAnsi="Open Sans" w:cs="Open Sans"/>
      </w:rPr>
      <w:t xml:space="preserve">Approver: VQAM Lead   </w:t>
    </w:r>
    <w:r w:rsidRPr="00980B20">
      <w:rPr>
        <w:rFonts w:ascii="Open Sans" w:hAnsi="Open Sans" w:cs="Open Sans"/>
      </w:rPr>
      <w:tab/>
    </w:r>
    <w:r w:rsidRPr="00980B20">
      <w:rPr>
        <w:rFonts w:ascii="Open Sans" w:hAnsi="Open Sans" w:cs="Open Sans"/>
      </w:rPr>
      <w:tab/>
      <w:t xml:space="preserve">                     Public     </w:t>
    </w:r>
    <w:r w:rsidRPr="00980B20">
      <w:rPr>
        <w:rFonts w:ascii="Open Sans" w:hAnsi="Open Sans" w:cs="Open Sans"/>
      </w:rPr>
      <w:tab/>
    </w:r>
    <w:r>
      <w:rPr>
        <w:rFonts w:ascii="Open Sans" w:hAnsi="Open Sans" w:cs="Open Sans"/>
      </w:rPr>
      <w:t xml:space="preserve">  </w:t>
    </w:r>
    <w:r w:rsidRPr="00980B20">
      <w:rPr>
        <w:rFonts w:ascii="Open Sans" w:hAnsi="Open Sans" w:cs="Open Sans"/>
      </w:rPr>
      <w:t xml:space="preserve">                                      </w:t>
    </w:r>
    <w:r>
      <w:rPr>
        <w:rFonts w:ascii="Open Sans" w:hAnsi="Open Sans" w:cs="Open Sans"/>
      </w:rPr>
      <w:t xml:space="preserve">   </w:t>
    </w:r>
    <w:r w:rsidRPr="00980B20">
      <w:rPr>
        <w:rFonts w:ascii="Open Sans" w:hAnsi="Open Sans" w:cs="Open Sans"/>
      </w:rPr>
      <w:t xml:space="preserve"> Date: </w:t>
    </w:r>
    <w:r w:rsidR="006D3F00">
      <w:rPr>
        <w:rFonts w:ascii="Open Sans" w:hAnsi="Open Sans" w:cs="Open Sans"/>
      </w:rPr>
      <w:t>1 July 2024</w:t>
    </w:r>
  </w:p>
  <w:p w14:paraId="3B5056DB" w14:textId="42EB1C33" w:rsidR="000036C0" w:rsidRPr="000F4944" w:rsidRDefault="000036C0" w:rsidP="00BA5340">
    <w:pPr>
      <w:pStyle w:val="Footer"/>
      <w:jc w:val="center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9448E" w14:textId="77777777" w:rsidR="00101C7E" w:rsidRDefault="00101C7E">
      <w:r>
        <w:separator/>
      </w:r>
    </w:p>
  </w:footnote>
  <w:footnote w:type="continuationSeparator" w:id="0">
    <w:p w14:paraId="673AF936" w14:textId="77777777" w:rsidR="00101C7E" w:rsidRDefault="00101C7E">
      <w:r>
        <w:continuationSeparator/>
      </w:r>
    </w:p>
  </w:footnote>
  <w:footnote w:type="continuationNotice" w:id="1">
    <w:p w14:paraId="6BFB842A" w14:textId="77777777" w:rsidR="00101C7E" w:rsidRDefault="00101C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17EC1" w14:textId="009D2D3F" w:rsidR="002F6252" w:rsidRPr="00B956F8" w:rsidRDefault="002F10B3" w:rsidP="002F10B3">
    <w:pPr>
      <w:tabs>
        <w:tab w:val="right" w:pos="15398"/>
      </w:tabs>
      <w:ind w:right="1917"/>
      <w:rPr>
        <w:rFonts w:cs="Open Sans Light"/>
        <w:sz w:val="14"/>
        <w:szCs w:val="14"/>
      </w:rPr>
    </w:pPr>
    <w:r w:rsidRPr="00B956F8">
      <w:rPr>
        <w:noProof/>
        <w:sz w:val="14"/>
        <w:szCs w:val="14"/>
      </w:rPr>
      <w:drawing>
        <wp:anchor distT="0" distB="0" distL="114300" distR="114300" simplePos="0" relativeHeight="251658240" behindDoc="0" locked="0" layoutInCell="1" allowOverlap="1" wp14:anchorId="5B652168" wp14:editId="2F3FC0C2">
          <wp:simplePos x="0" y="0"/>
          <wp:positionH relativeFrom="margin">
            <wp:posOffset>5498465</wp:posOffset>
          </wp:positionH>
          <wp:positionV relativeFrom="paragraph">
            <wp:posOffset>79709</wp:posOffset>
          </wp:positionV>
          <wp:extent cx="1629787" cy="358546"/>
          <wp:effectExtent l="0" t="0" r="0" b="3810"/>
          <wp:wrapNone/>
          <wp:docPr id="5" name="Picture 5" descr="A black and grey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black and grey 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9787" cy="3585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013" w:rsidRPr="00B956F8">
      <w:rPr>
        <w:rStyle w:val="normaltextrun"/>
        <w:rFonts w:cs="Open Sans Light"/>
        <w:i/>
        <w:iCs/>
        <w:color w:val="222222"/>
        <w:sz w:val="14"/>
        <w:szCs w:val="14"/>
        <w:shd w:val="clear" w:color="auto" w:fill="FFFFFF"/>
      </w:rPr>
      <w:t>PLEASE NOTE: When submitting evidence for assessment, each learner must sign a declaration confirming that the work is their own. You may use this form, a separate learner authenticity declaration, an electronic platform or incorporate a learner declaration into an Assignment Brief front sheet.</w:t>
    </w:r>
    <w:r w:rsidR="002901CA" w:rsidRPr="00B956F8">
      <w:rPr>
        <w:rStyle w:val="normaltextrun"/>
        <w:rFonts w:cs="Open Sans Light"/>
        <w:i/>
        <w:iCs/>
        <w:color w:val="222222"/>
        <w:sz w:val="14"/>
        <w:szCs w:val="14"/>
        <w:shd w:val="clear" w:color="auto" w:fill="FFFFFF"/>
      </w:rPr>
      <w:t xml:space="preserve"> </w:t>
    </w:r>
    <w:r w:rsidR="00EC4848" w:rsidRPr="00B956F8">
      <w:rPr>
        <w:rStyle w:val="normaltextrun"/>
        <w:rFonts w:cs="Open Sans Light"/>
        <w:i/>
        <w:iCs/>
        <w:color w:val="222222"/>
        <w:sz w:val="14"/>
        <w:szCs w:val="14"/>
        <w:shd w:val="clear" w:color="auto" w:fill="FFFFFF"/>
      </w:rPr>
      <w:t xml:space="preserve">Electronic signatures are acceptable </w:t>
    </w:r>
    <w:r w:rsidR="00FE08BB" w:rsidRPr="00B956F8">
      <w:rPr>
        <w:rStyle w:val="normaltextrun"/>
        <w:rFonts w:cs="Open Sans Light"/>
        <w:i/>
        <w:iCs/>
        <w:color w:val="222222"/>
        <w:sz w:val="14"/>
        <w:szCs w:val="14"/>
        <w:shd w:val="clear" w:color="auto" w:fill="FFFFFF"/>
      </w:rPr>
      <w:t>if there is an audit trail to support its authenticity</w:t>
    </w:r>
    <w:r w:rsidR="00B956F8" w:rsidRPr="00B956F8">
      <w:rPr>
        <w:rStyle w:val="normaltextrun"/>
        <w:rFonts w:cs="Open Sans Light"/>
        <w:i/>
        <w:iCs/>
        <w:color w:val="222222"/>
        <w:sz w:val="14"/>
        <w:szCs w:val="14"/>
        <w:shd w:val="clear" w:color="auto" w:fill="FFFFFF"/>
      </w:rPr>
      <w:t>.</w:t>
    </w:r>
    <w:r w:rsidR="00FE08BB" w:rsidRPr="00B956F8">
      <w:rPr>
        <w:rStyle w:val="normaltextrun"/>
        <w:rFonts w:cs="Open Sans Light"/>
        <w:i/>
        <w:iCs/>
        <w:color w:val="222222"/>
        <w:sz w:val="14"/>
        <w:szCs w:val="14"/>
        <w:shd w:val="clear" w:color="auto" w:fill="FFFFFF"/>
      </w:rPr>
      <w:t xml:space="preserve"> This includes a scanned signature or the individual’s </w:t>
    </w:r>
    <w:r w:rsidR="00733966" w:rsidRPr="00B956F8">
      <w:rPr>
        <w:rStyle w:val="normaltextrun"/>
        <w:rFonts w:cs="Open Sans Light"/>
        <w:i/>
        <w:iCs/>
        <w:color w:val="222222"/>
        <w:sz w:val="14"/>
        <w:szCs w:val="14"/>
        <w:shd w:val="clear" w:color="auto" w:fill="FFFFFF"/>
      </w:rPr>
      <w:t>centre-based</w:t>
    </w:r>
    <w:r w:rsidR="00FE08BB" w:rsidRPr="00B956F8">
      <w:rPr>
        <w:rStyle w:val="normaltextrun"/>
        <w:rFonts w:cs="Open Sans Light"/>
        <w:i/>
        <w:iCs/>
        <w:color w:val="222222"/>
        <w:sz w:val="14"/>
        <w:szCs w:val="14"/>
        <w:shd w:val="clear" w:color="auto" w:fill="FFFFFF"/>
      </w:rPr>
      <w:t xml:space="preserve"> email address. A font style is not accepted. Plea</w:t>
    </w:r>
    <w:r w:rsidR="002901CA" w:rsidRPr="00B956F8">
      <w:rPr>
        <w:rStyle w:val="normaltextrun"/>
        <w:rFonts w:cs="Open Sans Light"/>
        <w:i/>
        <w:iCs/>
        <w:color w:val="222222"/>
        <w:sz w:val="14"/>
        <w:szCs w:val="14"/>
        <w:shd w:val="clear" w:color="auto" w:fill="FFFFFF"/>
      </w:rPr>
      <w:t>se see the Centre Guide to Internal Assessment for further details.</w:t>
    </w:r>
    <w:r w:rsidR="00F87013" w:rsidRPr="00B956F8">
      <w:rPr>
        <w:rStyle w:val="normaltextrun"/>
        <w:rFonts w:cs="Arial"/>
        <w:i/>
        <w:iCs/>
        <w:color w:val="222222"/>
        <w:sz w:val="14"/>
        <w:szCs w:val="14"/>
        <w:shd w:val="clear" w:color="auto" w:fill="FFFFFF"/>
      </w:rPr>
      <w:t> </w:t>
    </w:r>
    <w:r w:rsidR="00F87013" w:rsidRPr="00B956F8">
      <w:rPr>
        <w:rStyle w:val="eop"/>
        <w:rFonts w:cs="Open Sans Light"/>
        <w:color w:val="222222"/>
        <w:sz w:val="14"/>
        <w:szCs w:val="14"/>
        <w:shd w:val="clear" w:color="auto" w:fill="FFFFFF"/>
      </w:rPr>
      <w:t> </w:t>
    </w:r>
    <w:r w:rsidR="002901CA" w:rsidRPr="00B956F8">
      <w:rPr>
        <w:rFonts w:cs="Open Sans Light"/>
        <w:i/>
        <w:iCs/>
        <w:color w:val="222222"/>
        <w:sz w:val="14"/>
        <w:szCs w:val="14"/>
        <w:shd w:val="clear" w:color="auto" w:fill="FFFFFF"/>
      </w:rPr>
      <w:t xml:space="preserve"> </w:t>
    </w:r>
    <w:r w:rsidR="00F87013" w:rsidRPr="00B956F8">
      <w:rPr>
        <w:rFonts w:cs="Open Sans Light"/>
        <w:i/>
        <w:iCs/>
        <w:color w:val="222222"/>
        <w:sz w:val="14"/>
        <w:szCs w:val="14"/>
        <w:shd w:val="clear" w:color="auto" w:fill="FFFFFF"/>
      </w:rPr>
      <w:br/>
    </w:r>
    <w:r w:rsidR="002F6252" w:rsidRPr="00B956F8">
      <w:rPr>
        <w:rFonts w:cs="Open Sans Light"/>
        <w:sz w:val="14"/>
        <w:szCs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e Shirley">
    <w15:presenceInfo w15:providerId="AD" w15:userId="S::lee.shirley@pearson.com::77a28206-13ca-4331-bf26-dd7778f415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6513E"/>
    <w:rsid w:val="000661FA"/>
    <w:rsid w:val="00087F3D"/>
    <w:rsid w:val="000D3BB0"/>
    <w:rsid w:val="000F4944"/>
    <w:rsid w:val="00101C7E"/>
    <w:rsid w:val="0012147E"/>
    <w:rsid w:val="00136079"/>
    <w:rsid w:val="00171928"/>
    <w:rsid w:val="001C6CEA"/>
    <w:rsid w:val="001E0B1A"/>
    <w:rsid w:val="001F267C"/>
    <w:rsid w:val="001F3B28"/>
    <w:rsid w:val="001F5ADF"/>
    <w:rsid w:val="00240553"/>
    <w:rsid w:val="00244E18"/>
    <w:rsid w:val="0026071F"/>
    <w:rsid w:val="002901CA"/>
    <w:rsid w:val="002F10B3"/>
    <w:rsid w:val="002F6252"/>
    <w:rsid w:val="003418BE"/>
    <w:rsid w:val="00352768"/>
    <w:rsid w:val="00356CA1"/>
    <w:rsid w:val="00360F69"/>
    <w:rsid w:val="00367F40"/>
    <w:rsid w:val="003C1204"/>
    <w:rsid w:val="003E08F0"/>
    <w:rsid w:val="003E6599"/>
    <w:rsid w:val="00406698"/>
    <w:rsid w:val="00410904"/>
    <w:rsid w:val="0041627D"/>
    <w:rsid w:val="00422870"/>
    <w:rsid w:val="00454BF5"/>
    <w:rsid w:val="00466E99"/>
    <w:rsid w:val="004757C6"/>
    <w:rsid w:val="004A0616"/>
    <w:rsid w:val="004A76FF"/>
    <w:rsid w:val="004C3124"/>
    <w:rsid w:val="004D64DC"/>
    <w:rsid w:val="004F6A1A"/>
    <w:rsid w:val="00506C7D"/>
    <w:rsid w:val="00511C93"/>
    <w:rsid w:val="00524970"/>
    <w:rsid w:val="0052588A"/>
    <w:rsid w:val="00537B8D"/>
    <w:rsid w:val="005660E6"/>
    <w:rsid w:val="00584661"/>
    <w:rsid w:val="005A60E2"/>
    <w:rsid w:val="005B1F88"/>
    <w:rsid w:val="005D191A"/>
    <w:rsid w:val="006028FD"/>
    <w:rsid w:val="006150F9"/>
    <w:rsid w:val="00656829"/>
    <w:rsid w:val="00695B0C"/>
    <w:rsid w:val="006A383B"/>
    <w:rsid w:val="006D3F00"/>
    <w:rsid w:val="006F1556"/>
    <w:rsid w:val="00733966"/>
    <w:rsid w:val="00741556"/>
    <w:rsid w:val="0074244E"/>
    <w:rsid w:val="00746419"/>
    <w:rsid w:val="0078018C"/>
    <w:rsid w:val="007955C4"/>
    <w:rsid w:val="007A3A5C"/>
    <w:rsid w:val="007C09D8"/>
    <w:rsid w:val="007C427C"/>
    <w:rsid w:val="007E3C84"/>
    <w:rsid w:val="0081592E"/>
    <w:rsid w:val="008172DA"/>
    <w:rsid w:val="00821EE4"/>
    <w:rsid w:val="00846B67"/>
    <w:rsid w:val="008520CE"/>
    <w:rsid w:val="00882003"/>
    <w:rsid w:val="00886CB6"/>
    <w:rsid w:val="0088751D"/>
    <w:rsid w:val="008925E5"/>
    <w:rsid w:val="008A0407"/>
    <w:rsid w:val="008C0E48"/>
    <w:rsid w:val="008C2072"/>
    <w:rsid w:val="008C5869"/>
    <w:rsid w:val="00904ED1"/>
    <w:rsid w:val="00910E5F"/>
    <w:rsid w:val="00911908"/>
    <w:rsid w:val="00923C5A"/>
    <w:rsid w:val="009334E5"/>
    <w:rsid w:val="00944B5B"/>
    <w:rsid w:val="00946E36"/>
    <w:rsid w:val="00964D0A"/>
    <w:rsid w:val="00997139"/>
    <w:rsid w:val="0099784B"/>
    <w:rsid w:val="009C3E84"/>
    <w:rsid w:val="009E3C26"/>
    <w:rsid w:val="009E570E"/>
    <w:rsid w:val="009F3577"/>
    <w:rsid w:val="00A541A0"/>
    <w:rsid w:val="00A71641"/>
    <w:rsid w:val="00A76E98"/>
    <w:rsid w:val="00A83D20"/>
    <w:rsid w:val="00A913EE"/>
    <w:rsid w:val="00A949B4"/>
    <w:rsid w:val="00AE3683"/>
    <w:rsid w:val="00B81803"/>
    <w:rsid w:val="00B956F8"/>
    <w:rsid w:val="00BA5340"/>
    <w:rsid w:val="00BB2810"/>
    <w:rsid w:val="00BC424B"/>
    <w:rsid w:val="00BD1400"/>
    <w:rsid w:val="00C068A8"/>
    <w:rsid w:val="00C06B49"/>
    <w:rsid w:val="00C23CBF"/>
    <w:rsid w:val="00C24642"/>
    <w:rsid w:val="00C37CD9"/>
    <w:rsid w:val="00C42EC2"/>
    <w:rsid w:val="00C503A9"/>
    <w:rsid w:val="00C6446A"/>
    <w:rsid w:val="00C74819"/>
    <w:rsid w:val="00C90249"/>
    <w:rsid w:val="00CB46F4"/>
    <w:rsid w:val="00CC4F99"/>
    <w:rsid w:val="00CF4CDF"/>
    <w:rsid w:val="00D12D63"/>
    <w:rsid w:val="00D13BF2"/>
    <w:rsid w:val="00D45329"/>
    <w:rsid w:val="00D86060"/>
    <w:rsid w:val="00DA17D7"/>
    <w:rsid w:val="00DA2C2A"/>
    <w:rsid w:val="00DC0988"/>
    <w:rsid w:val="00DD0D45"/>
    <w:rsid w:val="00DD27C2"/>
    <w:rsid w:val="00DD48A4"/>
    <w:rsid w:val="00DD7293"/>
    <w:rsid w:val="00DD7CEF"/>
    <w:rsid w:val="00DE3EFB"/>
    <w:rsid w:val="00DF4F19"/>
    <w:rsid w:val="00DF5F9F"/>
    <w:rsid w:val="00E1296C"/>
    <w:rsid w:val="00E202EE"/>
    <w:rsid w:val="00E24112"/>
    <w:rsid w:val="00E30FB6"/>
    <w:rsid w:val="00E4057E"/>
    <w:rsid w:val="00E46CF0"/>
    <w:rsid w:val="00E47EC4"/>
    <w:rsid w:val="00E82138"/>
    <w:rsid w:val="00E92B53"/>
    <w:rsid w:val="00EB0199"/>
    <w:rsid w:val="00EB3555"/>
    <w:rsid w:val="00EC4848"/>
    <w:rsid w:val="00EF1F6A"/>
    <w:rsid w:val="00F03511"/>
    <w:rsid w:val="00F14AB6"/>
    <w:rsid w:val="00F87013"/>
    <w:rsid w:val="00F97FE7"/>
    <w:rsid w:val="00FB10BC"/>
    <w:rsid w:val="00FB1585"/>
    <w:rsid w:val="00FB6D99"/>
    <w:rsid w:val="00FD2BD0"/>
    <w:rsid w:val="00FE071D"/>
    <w:rsid w:val="00FE08BB"/>
    <w:rsid w:val="00FE7504"/>
    <w:rsid w:val="20E6747C"/>
    <w:rsid w:val="42ED3ACC"/>
    <w:rsid w:val="46654BA9"/>
    <w:rsid w:val="5550A576"/>
    <w:rsid w:val="70C62C9F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53A9D"/>
  <w15:docId w15:val="{247EAC99-DDD1-4B56-8984-C65873C6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Revision">
    <w:name w:val="Revision"/>
    <w:hidden/>
    <w:uiPriority w:val="99"/>
    <w:semiHidden/>
    <w:rsid w:val="00410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support.pearson.com/uk/s/qualification-contactu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68815d5-cb9c-47f5-a02e-1e231035b2f5" xsi:nil="true"/>
    <lcf76f155ced4ddcb4097134ff3c332f xmlns="88ecf5b8-9820-43d8-9ca8-4b0ec3b93c38">
      <Terms xmlns="http://schemas.microsoft.com/office/infopath/2007/PartnerControls"/>
    </lcf76f155ced4ddcb4097134ff3c332f>
    <SharedWithUsers xmlns="468815d5-cb9c-47f5-a02e-1e231035b2f5">
      <UserInfo>
        <DisplayName>Ravi Patel</DisplayName>
        <AccountId>1831</AccountId>
        <AccountType/>
      </UserInfo>
      <UserInfo>
        <DisplayName>Collette Vassell</DisplayName>
        <AccountId>450</AccountId>
        <AccountType/>
      </UserInfo>
      <UserInfo>
        <DisplayName>Billy Birkin</DisplayName>
        <AccountId>17</AccountId>
        <AccountType/>
      </UserInfo>
      <UserInfo>
        <DisplayName>Alexandra Akrimi</DisplayName>
        <AccountId>27</AccountId>
        <AccountType/>
      </UserInfo>
      <UserInfo>
        <DisplayName>Elliott Gibbons</DisplayName>
        <AccountId>1938</AccountId>
        <AccountType/>
      </UserInfo>
      <UserInfo>
        <DisplayName>Helen Elshaw</DisplayName>
        <AccountId>11</AccountId>
        <AccountType/>
      </UserInfo>
    </SharedWithUsers>
    <DateModified xmlns="88ecf5b8-9820-43d8-9ca8-4b0ec3b93c38" xsi:nil="true"/>
    <DateofModification xmlns="88ecf5b8-9820-43d8-9ca8-4b0ec3b93c3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3A8D5C37786B49B9B1C84B34032B24" ma:contentTypeVersion="20" ma:contentTypeDescription="Create a new document." ma:contentTypeScope="" ma:versionID="837efde7be552861d3b148f43fd3c0de">
  <xsd:schema xmlns:xsd="http://www.w3.org/2001/XMLSchema" xmlns:xs="http://www.w3.org/2001/XMLSchema" xmlns:p="http://schemas.microsoft.com/office/2006/metadata/properties" xmlns:ns2="88ecf5b8-9820-43d8-9ca8-4b0ec3b93c38" xmlns:ns3="468815d5-cb9c-47f5-a02e-1e231035b2f5" targetNamespace="http://schemas.microsoft.com/office/2006/metadata/properties" ma:root="true" ma:fieldsID="8d82298263908599410167b8df6b4d1c" ns2:_="" ns3:_="">
    <xsd:import namespace="88ecf5b8-9820-43d8-9ca8-4b0ec3b93c38"/>
    <xsd:import namespace="468815d5-cb9c-47f5-a02e-1e231035b2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DateofModificatio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DateModified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cf5b8-9820-43d8-9ca8-4b0ec3b93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ateofModification" ma:index="14" nillable="true" ma:displayName="Date of Modification" ma:format="DateOnly" ma:internalName="DateofModification">
      <xsd:simpleType>
        <xsd:restriction base="dms:DateTim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DateModified" ma:index="20" nillable="true" ma:displayName="Date Modified" ma:format="DateOnly" ma:internalName="DateModified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8815d5-cb9c-47f5-a02e-1e231035b2f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80935f1f-9d5f-4b6d-8dba-ca4f0d380f96}" ma:internalName="TaxCatchAll" ma:showField="CatchAllData" ma:web="468815d5-cb9c-47f5-a02e-1e231035b2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B38153-5319-4411-A4F1-100AE80E3828}">
  <ds:schemaRefs>
    <ds:schemaRef ds:uri="http://schemas.microsoft.com/office/2006/documentManagement/types"/>
    <ds:schemaRef ds:uri="88ecf5b8-9820-43d8-9ca8-4b0ec3b93c38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468815d5-cb9c-47f5-a02e-1e231035b2f5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2C02CD0-9918-4AE3-A17E-32E8B19522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ecf5b8-9820-43d8-9ca8-4b0ec3b93c38"/>
    <ds:schemaRef ds:uri="468815d5-cb9c-47f5-a02e-1e231035b2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Jenkin, Claire</dc:creator>
  <cp:lastModifiedBy>Ben Smith</cp:lastModifiedBy>
  <cp:revision>2</cp:revision>
  <cp:lastPrinted>2015-11-04T10:10:00Z</cp:lastPrinted>
  <dcterms:created xsi:type="dcterms:W3CDTF">2024-09-18T08:06:00Z</dcterms:created>
  <dcterms:modified xsi:type="dcterms:W3CDTF">2024-09-18T08:06:00Z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0x010100843A8D5C37786B49B9B1C84B34032B24</vt:lpwstr>
  </property>
  <property fmtid="{D5CDD505-2E9C-101B-9397-08002B2CF9AE}" pid="3" name="MediaServiceImageTags">
    <vt:lpwstr/>
  </property>
</Properties>
</file>